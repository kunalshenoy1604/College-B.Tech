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ffff"/>
          <w:sz w:val="26"/>
          <w:szCs w:val="26"/>
          <w:shd w:fill="131417" w:val="clear"/>
        </w:rPr>
      </w:pP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sz w:val="26"/>
          <w:szCs w:val="26"/>
          <w:rtl w:val="0"/>
        </w:rPr>
        <w:t xml:space="preserve">LIKHIT JHA:</w:t>
      </w:r>
    </w:p>
    <w:p w:rsidR="00000000" w:rsidDel="00000000" w:rsidP="00000000" w:rsidRDefault="00000000" w:rsidRPr="00000000" w14:paraId="00000003">
      <w:pPr>
        <w:rPr>
          <w:sz w:val="26"/>
          <w:szCs w:val="26"/>
        </w:rPr>
      </w:pPr>
      <w:r w:rsidDel="00000000" w:rsidR="00000000" w:rsidRPr="00000000">
        <w:rPr>
          <w:sz w:val="26"/>
          <w:szCs w:val="26"/>
          <w:rtl w:val="0"/>
        </w:rPr>
        <w:t xml:space="preserve"> LQ1</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How many bishops can you set a  </w:t>
      </w:r>
      <w:r w:rsidDel="00000000" w:rsidR="00000000" w:rsidRPr="00000000">
        <w:rPr>
          <w:b w:val="1"/>
          <w:sz w:val="26"/>
          <w:szCs w:val="26"/>
          <w:rtl w:val="0"/>
        </w:rPr>
        <w:t xml:space="preserve">6 * 6 </w:t>
      </w:r>
      <w:r w:rsidDel="00000000" w:rsidR="00000000" w:rsidRPr="00000000">
        <w:rPr>
          <w:sz w:val="26"/>
          <w:szCs w:val="26"/>
          <w:rtl w:val="0"/>
        </w:rPr>
        <w:t xml:space="preserve">chess boards</w:t>
      </w:r>
      <w:r w:rsidDel="00000000" w:rsidR="00000000" w:rsidRPr="00000000">
        <w:rPr>
          <w:sz w:val="26"/>
          <w:szCs w:val="26"/>
          <w:rtl w:val="0"/>
        </w:rPr>
        <w:t xml:space="preserve">  ? </w:t>
      </w:r>
    </w:p>
    <w:p w:rsidR="00000000" w:rsidDel="00000000" w:rsidP="00000000" w:rsidRDefault="00000000" w:rsidRPr="00000000" w14:paraId="00000006">
      <w:pPr>
        <w:rPr>
          <w:sz w:val="26"/>
          <w:szCs w:val="26"/>
        </w:rPr>
      </w:pPr>
      <w:r w:rsidDel="00000000" w:rsidR="00000000" w:rsidRPr="00000000">
        <w:rPr>
          <w:sz w:val="26"/>
          <w:szCs w:val="26"/>
          <w:rtl w:val="0"/>
        </w:rPr>
        <w:t xml:space="preserve">Use this board and try it out for yourself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Hint:A bishop can travel in any of the four diagonals. </w:t>
      </w:r>
    </w:p>
    <w:p w:rsidR="00000000" w:rsidDel="00000000" w:rsidP="00000000" w:rsidRDefault="00000000" w:rsidRPr="00000000" w14:paraId="00000009">
      <w:pPr>
        <w:rPr>
          <w:sz w:val="26"/>
          <w:szCs w:val="26"/>
        </w:rPr>
      </w:pPr>
      <w:r w:rsidDel="00000000" w:rsidR="00000000" w:rsidRPr="00000000">
        <w:rPr>
          <w:sz w:val="26"/>
          <w:szCs w:val="26"/>
          <w:rtl w:val="0"/>
        </w:rPr>
        <w:t xml:space="preserve">Options are:</w:t>
      </w:r>
    </w:p>
    <w:p w:rsidR="00000000" w:rsidDel="00000000" w:rsidP="00000000" w:rsidRDefault="00000000" w:rsidRPr="00000000" w14:paraId="0000000A">
      <w:pPr>
        <w:rPr>
          <w:sz w:val="26"/>
          <w:szCs w:val="26"/>
        </w:rPr>
      </w:pPr>
      <w:r w:rsidDel="00000000" w:rsidR="00000000" w:rsidRPr="00000000">
        <w:rPr>
          <w:sz w:val="26"/>
          <w:szCs w:val="26"/>
          <w:rtl w:val="0"/>
        </w:rPr>
        <w:t xml:space="preserve">8</w:t>
      </w:r>
    </w:p>
    <w:p w:rsidR="00000000" w:rsidDel="00000000" w:rsidP="00000000" w:rsidRDefault="00000000" w:rsidRPr="00000000" w14:paraId="0000000B">
      <w:pPr>
        <w:rPr>
          <w:sz w:val="26"/>
          <w:szCs w:val="26"/>
        </w:rPr>
      </w:pPr>
      <w:r w:rsidDel="00000000" w:rsidR="00000000" w:rsidRPr="00000000">
        <w:rPr>
          <w:sz w:val="26"/>
          <w:szCs w:val="26"/>
          <w:rtl w:val="0"/>
        </w:rPr>
        <w:t xml:space="preserve">10</w:t>
      </w:r>
    </w:p>
    <w:p w:rsidR="00000000" w:rsidDel="00000000" w:rsidP="00000000" w:rsidRDefault="00000000" w:rsidRPr="00000000" w14:paraId="0000000C">
      <w:pPr>
        <w:rPr>
          <w:sz w:val="26"/>
          <w:szCs w:val="26"/>
        </w:rPr>
      </w:pPr>
      <w:r w:rsidDel="00000000" w:rsidR="00000000" w:rsidRPr="00000000">
        <w:rPr>
          <w:sz w:val="26"/>
          <w:szCs w:val="26"/>
          <w:rtl w:val="0"/>
        </w:rPr>
        <w:t xml:space="preserve">6</w:t>
      </w:r>
    </w:p>
    <w:p w:rsidR="00000000" w:rsidDel="00000000" w:rsidP="00000000" w:rsidRDefault="00000000" w:rsidRPr="00000000" w14:paraId="0000000D">
      <w:pPr>
        <w:rPr>
          <w:sz w:val="26"/>
          <w:szCs w:val="26"/>
        </w:rPr>
      </w:pPr>
      <w:r w:rsidDel="00000000" w:rsidR="00000000" w:rsidRPr="00000000">
        <w:rPr>
          <w:sz w:val="26"/>
          <w:szCs w:val="26"/>
          <w:rtl w:val="0"/>
        </w:rPr>
        <w:t xml:space="preserve">12</w:t>
      </w:r>
    </w:p>
    <w:p w:rsidR="00000000" w:rsidDel="00000000" w:rsidP="00000000" w:rsidRDefault="00000000" w:rsidRPr="00000000" w14:paraId="0000000E">
      <w:pPr>
        <w:rPr>
          <w:sz w:val="26"/>
          <w:szCs w:val="26"/>
        </w:rPr>
      </w:pPr>
      <w:r w:rsidDel="00000000" w:rsidR="00000000" w:rsidRPr="00000000">
        <w:rPr>
          <w:sz w:val="26"/>
          <w:szCs w:val="26"/>
          <w:rtl w:val="0"/>
        </w:rPr>
        <w:t xml:space="preserve"> </w:t>
      </w:r>
    </w:p>
    <w:p w:rsidR="00000000" w:rsidDel="00000000" w:rsidP="00000000" w:rsidRDefault="00000000" w:rsidRPr="00000000" w14:paraId="0000000F">
      <w:pPr>
        <w:rPr>
          <w:sz w:val="26"/>
          <w:szCs w:val="26"/>
        </w:rPr>
      </w:pPr>
      <w:r w:rsidDel="00000000" w:rsidR="00000000" w:rsidRPr="00000000">
        <w:rPr>
          <w:sz w:val="26"/>
          <w:szCs w:val="26"/>
        </w:rPr>
        <w:drawing>
          <wp:inline distB="114300" distT="114300" distL="114300" distR="114300">
            <wp:extent cx="2295525" cy="2291242"/>
            <wp:effectExtent b="0" l="0" r="0" t="0"/>
            <wp:docPr id="2" name="image1.png"/>
            <a:graphic>
              <a:graphicData uri="http://schemas.openxmlformats.org/drawingml/2006/picture">
                <pic:pic>
                  <pic:nvPicPr>
                    <pic:cNvPr id="0" name="image1.png"/>
                    <pic:cNvPicPr preferRelativeResize="0"/>
                  </pic:nvPicPr>
                  <pic:blipFill>
                    <a:blip r:embed="rId6"/>
                    <a:srcRect b="24828" l="0" r="24687" t="0"/>
                    <a:stretch>
                      <a:fillRect/>
                    </a:stretch>
                  </pic:blipFill>
                  <pic:spPr>
                    <a:xfrm>
                      <a:off x="0" y="0"/>
                      <a:ext cx="2295525" cy="229124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SOLUTION</w:t>
      </w:r>
    </w:p>
    <w:p w:rsidR="00000000" w:rsidDel="00000000" w:rsidP="00000000" w:rsidRDefault="00000000" w:rsidRPr="00000000" w14:paraId="00000013">
      <w:pPr>
        <w:rPr>
          <w:sz w:val="26"/>
          <w:szCs w:val="26"/>
        </w:rPr>
      </w:pPr>
      <w:r w:rsidDel="00000000" w:rsidR="00000000" w:rsidRPr="00000000">
        <w:rPr>
          <w:sz w:val="26"/>
          <w:szCs w:val="26"/>
          <w:rtl w:val="0"/>
        </w:rPr>
        <w:t xml:space="preserve">2*(n-1)</w:t>
      </w:r>
    </w:p>
    <w:p w:rsidR="00000000" w:rsidDel="00000000" w:rsidP="00000000" w:rsidRDefault="00000000" w:rsidRPr="00000000" w14:paraId="00000014">
      <w:pPr>
        <w:shd w:fill="ffffff" w:val="clear"/>
        <w:rPr>
          <w:color w:val="222222"/>
          <w:sz w:val="21"/>
          <w:szCs w:val="21"/>
        </w:rPr>
      </w:pPr>
      <w:r w:rsidDel="00000000" w:rsidR="00000000" w:rsidRPr="00000000">
        <w:rPr>
          <w:color w:val="222222"/>
          <w:sz w:val="21"/>
          <w:szCs w:val="21"/>
          <w:rtl w:val="0"/>
        </w:rPr>
        <w:t xml:space="preserve">=2*(n-1)</w:t>
      </w:r>
    </w:p>
    <w:p w:rsidR="00000000" w:rsidDel="00000000" w:rsidP="00000000" w:rsidRDefault="00000000" w:rsidRPr="00000000" w14:paraId="00000015">
      <w:pPr>
        <w:shd w:fill="ffffff" w:val="clear"/>
        <w:rPr>
          <w:color w:val="222222"/>
          <w:sz w:val="21"/>
          <w:szCs w:val="21"/>
        </w:rPr>
      </w:pPr>
      <w:r w:rsidDel="00000000" w:rsidR="00000000" w:rsidRPr="00000000">
        <w:rPr>
          <w:color w:val="222222"/>
          <w:sz w:val="21"/>
          <w:szCs w:val="21"/>
          <w:rtl w:val="0"/>
        </w:rPr>
        <w:t xml:space="preserve">where n is the size of the chessboard</w:t>
      </w:r>
    </w:p>
    <w:p w:rsidR="00000000" w:rsidDel="00000000" w:rsidP="00000000" w:rsidRDefault="00000000" w:rsidRPr="00000000" w14:paraId="00000016">
      <w:pPr>
        <w:shd w:fill="ffffff" w:val="clear"/>
        <w:rPr>
          <w:color w:val="222222"/>
          <w:sz w:val="21"/>
          <w:szCs w:val="21"/>
        </w:rPr>
      </w:pPr>
      <w:r w:rsidDel="00000000" w:rsidR="00000000" w:rsidRPr="00000000">
        <w:rPr>
          <w:color w:val="222222"/>
          <w:sz w:val="21"/>
          <w:szCs w:val="21"/>
          <w:rtl w:val="0"/>
        </w:rPr>
        <w:t xml:space="preserve">-Place n bishops in the first row</w:t>
      </w:r>
    </w:p>
    <w:p w:rsidR="00000000" w:rsidDel="00000000" w:rsidP="00000000" w:rsidRDefault="00000000" w:rsidRPr="00000000" w14:paraId="00000017">
      <w:pPr>
        <w:shd w:fill="ffffff" w:val="clear"/>
        <w:rPr>
          <w:color w:val="222222"/>
          <w:sz w:val="21"/>
          <w:szCs w:val="21"/>
        </w:rPr>
      </w:pPr>
      <w:r w:rsidDel="00000000" w:rsidR="00000000" w:rsidRPr="00000000">
        <w:rPr>
          <w:color w:val="222222"/>
          <w:sz w:val="21"/>
          <w:szCs w:val="21"/>
          <w:rtl w:val="0"/>
        </w:rPr>
        <w:t xml:space="preserve">-Place n-2 bishops in the last row. We only leave two corners of last row</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14"/>
          <w:szCs w:val="14"/>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Likhit Jha: Question 2</w:t>
      </w:r>
    </w:p>
    <w:p w:rsidR="00000000" w:rsidDel="00000000" w:rsidP="00000000" w:rsidRDefault="00000000" w:rsidRPr="00000000" w14:paraId="00000027">
      <w:pPr>
        <w:rPr>
          <w:sz w:val="30"/>
          <w:szCs w:val="30"/>
        </w:rPr>
      </w:pPr>
      <w:r w:rsidDel="00000000" w:rsidR="00000000" w:rsidRPr="00000000">
        <w:rPr>
          <w:sz w:val="30"/>
          <w:szCs w:val="30"/>
          <w:rtl w:val="0"/>
        </w:rPr>
        <w:t xml:space="preserve">Is the following code a  :</w:t>
      </w:r>
    </w:p>
    <w:p w:rsidR="00000000" w:rsidDel="00000000" w:rsidP="00000000" w:rsidRDefault="00000000" w:rsidRPr="00000000" w14:paraId="00000028">
      <w:pPr>
        <w:rPr>
          <w:sz w:val="30"/>
          <w:szCs w:val="30"/>
        </w:rPr>
      </w:pPr>
      <w:r w:rsidDel="00000000" w:rsidR="00000000" w:rsidRPr="00000000">
        <w:rPr>
          <w:sz w:val="30"/>
          <w:szCs w:val="30"/>
          <w:rtl w:val="0"/>
        </w:rPr>
        <w:t xml:space="preserve">1) 0/1 Knapsack</w:t>
      </w:r>
    </w:p>
    <w:p w:rsidR="00000000" w:rsidDel="00000000" w:rsidP="00000000" w:rsidRDefault="00000000" w:rsidRPr="00000000" w14:paraId="00000029">
      <w:pPr>
        <w:rPr>
          <w:sz w:val="30"/>
          <w:szCs w:val="30"/>
        </w:rPr>
      </w:pPr>
      <w:r w:rsidDel="00000000" w:rsidR="00000000" w:rsidRPr="00000000">
        <w:rPr>
          <w:sz w:val="30"/>
          <w:szCs w:val="30"/>
          <w:rtl w:val="0"/>
        </w:rPr>
        <w:t xml:space="preserve">2)  Floyd's Warshall Algorithm</w:t>
      </w:r>
    </w:p>
    <w:p w:rsidR="00000000" w:rsidDel="00000000" w:rsidP="00000000" w:rsidRDefault="00000000" w:rsidRPr="00000000" w14:paraId="0000002A">
      <w:pPr>
        <w:rPr>
          <w:sz w:val="30"/>
          <w:szCs w:val="30"/>
        </w:rPr>
      </w:pPr>
      <w:r w:rsidDel="00000000" w:rsidR="00000000" w:rsidRPr="00000000">
        <w:rPr>
          <w:sz w:val="30"/>
          <w:szCs w:val="30"/>
          <w:rtl w:val="0"/>
        </w:rPr>
        <w:t xml:space="preserve">3) N-Queens problem </w:t>
      </w:r>
    </w:p>
    <w:p w:rsidR="00000000" w:rsidDel="00000000" w:rsidP="00000000" w:rsidRDefault="00000000" w:rsidRPr="00000000" w14:paraId="0000002B">
      <w:pPr>
        <w:rPr>
          <w:sz w:val="30"/>
          <w:szCs w:val="30"/>
        </w:rPr>
      </w:pPr>
      <w:r w:rsidDel="00000000" w:rsidR="00000000" w:rsidRPr="00000000">
        <w:rPr>
          <w:sz w:val="30"/>
          <w:szCs w:val="30"/>
          <w:rtl w:val="0"/>
        </w:rPr>
        <w:t xml:space="preserve">4) Longest Common Subsequence problem</w:t>
      </w:r>
    </w:p>
    <w:p w:rsidR="00000000" w:rsidDel="00000000" w:rsidP="00000000" w:rsidRDefault="00000000" w:rsidRPr="00000000" w14:paraId="0000002C">
      <w:pPr>
        <w:rPr>
          <w:sz w:val="42"/>
          <w:szCs w:val="42"/>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#define max 100</w:t>
      </w:r>
    </w:p>
    <w:p w:rsidR="00000000" w:rsidDel="00000000" w:rsidP="00000000" w:rsidRDefault="00000000" w:rsidRPr="00000000" w14:paraId="0000002E">
      <w:pPr>
        <w:rPr>
          <w:sz w:val="24"/>
          <w:szCs w:val="24"/>
        </w:rPr>
      </w:pPr>
      <w:r w:rsidDel="00000000" w:rsidR="00000000" w:rsidRPr="00000000">
        <w:rPr>
          <w:sz w:val="24"/>
          <w:szCs w:val="24"/>
          <w:rtl w:val="0"/>
        </w:rPr>
        <w:t xml:space="preserve">int N=10;</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bool CheckIF(int graph[max][max], int x, int y) {</w:t>
      </w:r>
    </w:p>
    <w:p w:rsidR="00000000" w:rsidDel="00000000" w:rsidP="00000000" w:rsidRDefault="00000000" w:rsidRPr="00000000" w14:paraId="00000031">
      <w:pPr>
        <w:rPr>
          <w:sz w:val="24"/>
          <w:szCs w:val="24"/>
        </w:rPr>
      </w:pPr>
      <w:r w:rsidDel="00000000" w:rsidR="00000000" w:rsidRPr="00000000">
        <w:rPr>
          <w:sz w:val="24"/>
          <w:szCs w:val="24"/>
          <w:rtl w:val="0"/>
        </w:rPr>
        <w:t xml:space="preserve">   for (int i = 0; i &lt; y; i++) </w:t>
      </w:r>
    </w:p>
    <w:p w:rsidR="00000000" w:rsidDel="00000000" w:rsidP="00000000" w:rsidRDefault="00000000" w:rsidRPr="00000000" w14:paraId="00000032">
      <w:pPr>
        <w:rPr>
          <w:sz w:val="24"/>
          <w:szCs w:val="24"/>
        </w:rPr>
      </w:pPr>
      <w:r w:rsidDel="00000000" w:rsidR="00000000" w:rsidRPr="00000000">
        <w:rPr>
          <w:sz w:val="24"/>
          <w:szCs w:val="24"/>
          <w:rtl w:val="0"/>
        </w:rPr>
        <w:t xml:space="preserve">      if (graph[x][i])</w:t>
      </w:r>
    </w:p>
    <w:p w:rsidR="00000000" w:rsidDel="00000000" w:rsidP="00000000" w:rsidRDefault="00000000" w:rsidRPr="00000000" w14:paraId="00000033">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34">
      <w:pPr>
        <w:rPr>
          <w:sz w:val="24"/>
          <w:szCs w:val="24"/>
        </w:rPr>
      </w:pPr>
      <w:r w:rsidDel="00000000" w:rsidR="00000000" w:rsidRPr="00000000">
        <w:rPr>
          <w:sz w:val="24"/>
          <w:szCs w:val="24"/>
          <w:rtl w:val="0"/>
        </w:rPr>
        <w:t xml:space="preserve">   for (int i=x, j=y; i&gt;=0 &amp;&amp; j&gt;=0; i--, j--)</w:t>
      </w:r>
    </w:p>
    <w:p w:rsidR="00000000" w:rsidDel="00000000" w:rsidP="00000000" w:rsidRDefault="00000000" w:rsidRPr="00000000" w14:paraId="00000035">
      <w:pPr>
        <w:rPr>
          <w:sz w:val="24"/>
          <w:szCs w:val="24"/>
        </w:rPr>
      </w:pPr>
      <w:r w:rsidDel="00000000" w:rsidR="00000000" w:rsidRPr="00000000">
        <w:rPr>
          <w:sz w:val="24"/>
          <w:szCs w:val="24"/>
          <w:rtl w:val="0"/>
        </w:rPr>
        <w:t xml:space="preserve">      if (graph[i][j])</w:t>
      </w:r>
    </w:p>
    <w:p w:rsidR="00000000" w:rsidDel="00000000" w:rsidP="00000000" w:rsidRDefault="00000000" w:rsidRPr="00000000" w14:paraId="00000036">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37">
      <w:pPr>
        <w:rPr>
          <w:sz w:val="24"/>
          <w:szCs w:val="24"/>
        </w:rPr>
      </w:pPr>
      <w:r w:rsidDel="00000000" w:rsidR="00000000" w:rsidRPr="00000000">
        <w:rPr>
          <w:sz w:val="24"/>
          <w:szCs w:val="24"/>
          <w:rtl w:val="0"/>
        </w:rPr>
        <w:t xml:space="preserve">   for (int i=x, j=y; j&gt;=0 &amp;&amp; i&lt;N; i++, j--)</w:t>
      </w:r>
    </w:p>
    <w:p w:rsidR="00000000" w:rsidDel="00000000" w:rsidP="00000000" w:rsidRDefault="00000000" w:rsidRPr="00000000" w14:paraId="00000038">
      <w:pPr>
        <w:rPr>
          <w:sz w:val="24"/>
          <w:szCs w:val="24"/>
        </w:rPr>
      </w:pPr>
      <w:r w:rsidDel="00000000" w:rsidR="00000000" w:rsidRPr="00000000">
        <w:rPr>
          <w:sz w:val="24"/>
          <w:szCs w:val="24"/>
          <w:rtl w:val="0"/>
        </w:rPr>
        <w:t xml:space="preserve">      if (graph[i][j]) </w:t>
      </w:r>
    </w:p>
    <w:p w:rsidR="00000000" w:rsidDel="00000000" w:rsidP="00000000" w:rsidRDefault="00000000" w:rsidRPr="00000000" w14:paraId="00000039">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3A">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bool Solve(int graph[max][max], int y) {</w:t>
      </w:r>
    </w:p>
    <w:p w:rsidR="00000000" w:rsidDel="00000000" w:rsidP="00000000" w:rsidRDefault="00000000" w:rsidRPr="00000000" w14:paraId="0000003E">
      <w:pPr>
        <w:rPr>
          <w:sz w:val="24"/>
          <w:szCs w:val="24"/>
        </w:rPr>
      </w:pPr>
      <w:r w:rsidDel="00000000" w:rsidR="00000000" w:rsidRPr="00000000">
        <w:rPr>
          <w:sz w:val="24"/>
          <w:szCs w:val="24"/>
          <w:rtl w:val="0"/>
        </w:rPr>
        <w:t xml:space="preserve">   if (y == N) { </w:t>
      </w:r>
    </w:p>
    <w:p w:rsidR="00000000" w:rsidDel="00000000" w:rsidP="00000000" w:rsidRDefault="00000000" w:rsidRPr="00000000" w14:paraId="0000003F">
      <w:pPr>
        <w:rPr>
          <w:sz w:val="24"/>
          <w:szCs w:val="24"/>
        </w:rPr>
      </w:pPr>
      <w:r w:rsidDel="00000000" w:rsidR="00000000" w:rsidRPr="00000000">
        <w:rPr>
          <w:sz w:val="24"/>
          <w:szCs w:val="24"/>
          <w:rtl w:val="0"/>
        </w:rPr>
        <w:t xml:space="preserve">      printGraph(graph);</w:t>
      </w:r>
    </w:p>
    <w:p w:rsidR="00000000" w:rsidDel="00000000" w:rsidP="00000000" w:rsidRDefault="00000000" w:rsidRPr="00000000" w14:paraId="00000040">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   for (int i = 0; i &lt; N; i++) { </w:t>
      </w:r>
    </w:p>
    <w:p w:rsidR="00000000" w:rsidDel="00000000" w:rsidP="00000000" w:rsidRDefault="00000000" w:rsidRPr="00000000" w14:paraId="00000043">
      <w:pPr>
        <w:rPr>
          <w:sz w:val="24"/>
          <w:szCs w:val="24"/>
        </w:rPr>
      </w:pPr>
      <w:r w:rsidDel="00000000" w:rsidR="00000000" w:rsidRPr="00000000">
        <w:rPr>
          <w:sz w:val="24"/>
          <w:szCs w:val="24"/>
          <w:rtl w:val="0"/>
        </w:rPr>
        <w:t xml:space="preserve">      if (CheckIF(graph, i, y) ) {</w:t>
      </w:r>
    </w:p>
    <w:p w:rsidR="00000000" w:rsidDel="00000000" w:rsidP="00000000" w:rsidRDefault="00000000" w:rsidRPr="00000000" w14:paraId="00000044">
      <w:pPr>
        <w:rPr>
          <w:sz w:val="24"/>
          <w:szCs w:val="24"/>
        </w:rPr>
      </w:pPr>
      <w:r w:rsidDel="00000000" w:rsidR="00000000" w:rsidRPr="00000000">
        <w:rPr>
          <w:sz w:val="24"/>
          <w:szCs w:val="24"/>
          <w:rtl w:val="0"/>
        </w:rPr>
        <w:t xml:space="preserve">         graph[i][y] = 1;</w:t>
      </w:r>
    </w:p>
    <w:p w:rsidR="00000000" w:rsidDel="00000000" w:rsidP="00000000" w:rsidRDefault="00000000" w:rsidRPr="00000000" w14:paraId="00000045">
      <w:pPr>
        <w:rPr>
          <w:sz w:val="24"/>
          <w:szCs w:val="24"/>
        </w:rPr>
      </w:pPr>
      <w:r w:rsidDel="00000000" w:rsidR="00000000" w:rsidRPr="00000000">
        <w:rPr>
          <w:sz w:val="24"/>
          <w:szCs w:val="24"/>
          <w:rtl w:val="0"/>
        </w:rPr>
        <w:t xml:space="preserve">       if ( Solve(graph, y + 1)) </w:t>
      </w:r>
    </w:p>
    <w:p w:rsidR="00000000" w:rsidDel="00000000" w:rsidP="00000000" w:rsidRDefault="00000000" w:rsidRPr="00000000" w14:paraId="00000046">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047">
      <w:pPr>
        <w:rPr>
          <w:sz w:val="24"/>
          <w:szCs w:val="24"/>
        </w:rPr>
      </w:pPr>
      <w:r w:rsidDel="00000000" w:rsidR="00000000" w:rsidRPr="00000000">
        <w:rPr>
          <w:sz w:val="24"/>
          <w:szCs w:val="24"/>
          <w:rtl w:val="0"/>
        </w:rPr>
        <w:t xml:space="preserve">         graph[i][y] = 0;      }</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4A">
      <w:pPr>
        <w:rPr>
          <w:sz w:val="24"/>
          <w:szCs w:val="24"/>
        </w:rPr>
      </w:pPr>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void checkSolution() {</w:t>
      </w:r>
    </w:p>
    <w:p w:rsidR="00000000" w:rsidDel="00000000" w:rsidP="00000000" w:rsidRDefault="00000000" w:rsidRPr="00000000" w14:paraId="0000004D">
      <w:pPr>
        <w:rPr>
          <w:sz w:val="24"/>
          <w:szCs w:val="24"/>
        </w:rPr>
      </w:pPr>
      <w:r w:rsidDel="00000000" w:rsidR="00000000" w:rsidRPr="00000000">
        <w:rPr>
          <w:sz w:val="24"/>
          <w:szCs w:val="24"/>
          <w:rtl w:val="0"/>
        </w:rPr>
        <w:t xml:space="preserve">   int graph[max][max];</w:t>
      </w:r>
    </w:p>
    <w:p w:rsidR="00000000" w:rsidDel="00000000" w:rsidP="00000000" w:rsidRDefault="00000000" w:rsidRPr="00000000" w14:paraId="0000004E">
      <w:pPr>
        <w:rPr>
          <w:sz w:val="24"/>
          <w:szCs w:val="24"/>
        </w:rPr>
      </w:pPr>
      <w:r w:rsidDel="00000000" w:rsidR="00000000" w:rsidRPr="00000000">
        <w:rPr>
          <w:sz w:val="24"/>
          <w:szCs w:val="24"/>
          <w:rtl w:val="0"/>
        </w:rPr>
        <w:t xml:space="preserve">   memset(graph, 0, sizeof(graph));</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if ( Solve(graph, 0) == false ) { </w:t>
      </w:r>
    </w:p>
    <w:p w:rsidR="00000000" w:rsidDel="00000000" w:rsidP="00000000" w:rsidRDefault="00000000" w:rsidRPr="00000000" w14:paraId="00000051">
      <w:pPr>
        <w:rPr>
          <w:sz w:val="24"/>
          <w:szCs w:val="24"/>
        </w:rPr>
      </w:pPr>
      <w:r w:rsidDel="00000000" w:rsidR="00000000" w:rsidRPr="00000000">
        <w:rPr>
          <w:sz w:val="24"/>
          <w:szCs w:val="24"/>
          <w:rtl w:val="0"/>
        </w:rPr>
        <w:t xml:space="preserve">      cout &lt;&lt; "Solution does not exist";</w:t>
      </w:r>
    </w:p>
    <w:p w:rsidR="00000000" w:rsidDel="00000000" w:rsidP="00000000" w:rsidRDefault="00000000" w:rsidRPr="00000000" w14:paraId="00000052">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53">
      <w:pP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055">
      <w:pPr>
        <w:rPr>
          <w:sz w:val="24"/>
          <w:szCs w:val="24"/>
        </w:rPr>
      </w:pPr>
      <w:r w:rsidDel="00000000" w:rsidR="00000000" w:rsidRPr="00000000">
        <w:rPr>
          <w:sz w:val="24"/>
          <w:szCs w:val="24"/>
          <w:rtl w:val="0"/>
        </w:rPr>
        <w:t xml:space="preserv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58">
      <w:pPr>
        <w:rPr>
          <w:sz w:val="24"/>
          <w:szCs w:val="24"/>
        </w:rPr>
      </w:pPr>
      <w:r w:rsidDel="00000000" w:rsidR="00000000" w:rsidRPr="00000000">
        <w:rPr>
          <w:sz w:val="24"/>
          <w:szCs w:val="24"/>
          <w:rtl w:val="0"/>
        </w:rPr>
        <w:t xml:space="preserve">   checkSolution();</w:t>
      </w:r>
    </w:p>
    <w:p w:rsidR="00000000" w:rsidDel="00000000" w:rsidP="00000000" w:rsidRDefault="00000000" w:rsidRPr="00000000" w14:paraId="00000059">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5A">
      <w:pPr>
        <w:rPr>
          <w:sz w:val="24"/>
          <w:szCs w:val="24"/>
        </w:rPr>
      </w:pPr>
      <w:r w:rsidDel="00000000" w:rsidR="00000000" w:rsidRPr="00000000">
        <w:rPr>
          <w:sz w:val="24"/>
          <w:szCs w:val="24"/>
          <w:rtl w:val="0"/>
        </w:rPr>
        <w:t xml:space="preserve">}</w:t>
      </w:r>
    </w:p>
    <w:p w:rsidR="00000000" w:rsidDel="00000000" w:rsidP="00000000" w:rsidRDefault="00000000" w:rsidRPr="00000000" w14:paraId="0000005B">
      <w:pPr>
        <w:rPr>
          <w:sz w:val="42"/>
          <w:szCs w:val="42"/>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SOLUTION LIKHIT JHA</w:t>
      </w:r>
    </w:p>
    <w:p w:rsidR="00000000" w:rsidDel="00000000" w:rsidP="00000000" w:rsidRDefault="00000000" w:rsidRPr="00000000" w14:paraId="00000060">
      <w:pPr>
        <w:rPr>
          <w:sz w:val="42"/>
          <w:szCs w:val="42"/>
        </w:rPr>
      </w:pPr>
      <w:r w:rsidDel="00000000" w:rsidR="00000000" w:rsidRPr="00000000">
        <w:rPr>
          <w:sz w:val="42"/>
          <w:szCs w:val="42"/>
          <w:rtl w:val="0"/>
        </w:rPr>
        <w:t xml:space="preserve">N-Queens problem </w:t>
      </w:r>
    </w:p>
    <w:p w:rsidR="00000000" w:rsidDel="00000000" w:rsidP="00000000" w:rsidRDefault="00000000" w:rsidRPr="00000000" w14:paraId="00000061">
      <w:pPr>
        <w:rPr>
          <w:color w:val="3a3a3a"/>
          <w:sz w:val="23"/>
          <w:szCs w:val="23"/>
        </w:rPr>
      </w:pPr>
      <w:r w:rsidDel="00000000" w:rsidR="00000000" w:rsidRPr="00000000">
        <w:rPr>
          <w:rtl w:val="0"/>
        </w:rPr>
      </w:r>
    </w:p>
    <w:p w:rsidR="00000000" w:rsidDel="00000000" w:rsidP="00000000" w:rsidRDefault="00000000" w:rsidRPr="00000000" w14:paraId="00000062">
      <w:pPr>
        <w:spacing w:after="340" w:lineRule="auto"/>
        <w:rPr>
          <w:color w:val="00ff00"/>
          <w:sz w:val="33"/>
          <w:szCs w:val="33"/>
        </w:rPr>
      </w:pPr>
      <w:r w:rsidDel="00000000" w:rsidR="00000000" w:rsidRPr="00000000">
        <w:rPr>
          <w:color w:val="00ff00"/>
          <w:sz w:val="33"/>
          <w:szCs w:val="33"/>
          <w:rtl w:val="0"/>
        </w:rPr>
        <w:t xml:space="preserve">Consider the following code and choose the appropriate option</w:t>
      </w:r>
    </w:p>
    <w:p w:rsidR="00000000" w:rsidDel="00000000" w:rsidP="00000000" w:rsidRDefault="00000000" w:rsidRPr="00000000" w14:paraId="00000063">
      <w:pPr>
        <w:spacing w:after="340" w:lineRule="auto"/>
        <w:rPr>
          <w:color w:val="00ff00"/>
          <w:sz w:val="23"/>
          <w:szCs w:val="23"/>
        </w:rPr>
      </w:pPr>
      <w:r w:rsidDel="00000000" w:rsidR="00000000" w:rsidRPr="00000000">
        <w:rPr>
          <w:rtl w:val="0"/>
        </w:rPr>
      </w:r>
    </w:p>
    <w:p w:rsidR="00000000" w:rsidDel="00000000" w:rsidP="00000000" w:rsidRDefault="00000000" w:rsidRPr="00000000" w14:paraId="00000064">
      <w:pPr>
        <w:spacing w:after="340" w:lineRule="auto"/>
        <w:rPr>
          <w:color w:val="00ff00"/>
          <w:sz w:val="23"/>
          <w:szCs w:val="23"/>
        </w:rPr>
      </w:pPr>
      <w:r w:rsidDel="00000000" w:rsidR="00000000" w:rsidRPr="00000000">
        <w:rPr>
          <w:color w:val="00ff00"/>
          <w:sz w:val="23"/>
          <w:szCs w:val="23"/>
        </w:rPr>
        <w:drawing>
          <wp:inline distB="114300" distT="114300" distL="114300" distR="114300">
            <wp:extent cx="5272088" cy="2407925"/>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72088" cy="24079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340" w:lineRule="auto"/>
        <w:rPr>
          <w:color w:val="00ff00"/>
          <w:sz w:val="23"/>
          <w:szCs w:val="23"/>
        </w:rPr>
      </w:pPr>
      <w:r w:rsidDel="00000000" w:rsidR="00000000" w:rsidRPr="00000000">
        <w:rPr>
          <w:color w:val="00ff00"/>
          <w:sz w:val="23"/>
          <w:szCs w:val="23"/>
          <w:rtl w:val="0"/>
        </w:rPr>
        <w:t xml:space="preserve">1)</w:t>
      </w:r>
    </w:p>
    <w:p w:rsidR="00000000" w:rsidDel="00000000" w:rsidP="00000000" w:rsidRDefault="00000000" w:rsidRPr="00000000" w14:paraId="00000066">
      <w:pPr>
        <w:spacing w:after="340" w:lineRule="auto"/>
        <w:rPr>
          <w:color w:val="00ff00"/>
          <w:sz w:val="23"/>
          <w:szCs w:val="23"/>
        </w:rPr>
      </w:pPr>
      <w:r w:rsidDel="00000000" w:rsidR="00000000" w:rsidRPr="00000000">
        <w:rPr>
          <w:color w:val="00ff00"/>
          <w:sz w:val="23"/>
          <w:szCs w:val="23"/>
        </w:rPr>
        <w:drawing>
          <wp:inline distB="114300" distT="114300" distL="114300" distR="114300">
            <wp:extent cx="5129213" cy="106036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29213" cy="106036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340" w:lineRule="auto"/>
        <w:rPr>
          <w:color w:val="00ff00"/>
          <w:sz w:val="23"/>
          <w:szCs w:val="23"/>
        </w:rPr>
      </w:pPr>
      <w:r w:rsidDel="00000000" w:rsidR="00000000" w:rsidRPr="00000000">
        <w:rPr>
          <w:color w:val="00ff00"/>
          <w:sz w:val="23"/>
          <w:szCs w:val="23"/>
          <w:rtl w:val="0"/>
        </w:rPr>
        <w:t xml:space="preserve">2)</w:t>
      </w:r>
    </w:p>
    <w:p w:rsidR="00000000" w:rsidDel="00000000" w:rsidP="00000000" w:rsidRDefault="00000000" w:rsidRPr="00000000" w14:paraId="00000068">
      <w:pPr>
        <w:spacing w:after="340" w:lineRule="auto"/>
        <w:rPr>
          <w:color w:val="00ff00"/>
          <w:sz w:val="23"/>
          <w:szCs w:val="23"/>
        </w:rPr>
      </w:pPr>
      <w:r w:rsidDel="00000000" w:rsidR="00000000" w:rsidRPr="00000000">
        <w:rPr>
          <w:color w:val="00ff00"/>
          <w:sz w:val="23"/>
          <w:szCs w:val="23"/>
        </w:rPr>
        <w:drawing>
          <wp:inline distB="114300" distT="114300" distL="114300" distR="114300">
            <wp:extent cx="3900488" cy="1020614"/>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900488" cy="102061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340" w:lineRule="auto"/>
        <w:rPr>
          <w:color w:val="00ff00"/>
          <w:sz w:val="23"/>
          <w:szCs w:val="23"/>
        </w:rPr>
      </w:pPr>
      <w:r w:rsidDel="00000000" w:rsidR="00000000" w:rsidRPr="00000000">
        <w:rPr>
          <w:color w:val="00ff00"/>
          <w:sz w:val="23"/>
          <w:szCs w:val="23"/>
          <w:rtl w:val="0"/>
        </w:rPr>
        <w:t xml:space="preserve">3)</w:t>
      </w:r>
    </w:p>
    <w:p w:rsidR="00000000" w:rsidDel="00000000" w:rsidP="00000000" w:rsidRDefault="00000000" w:rsidRPr="00000000" w14:paraId="0000006A">
      <w:pPr>
        <w:spacing w:after="340" w:lineRule="auto"/>
        <w:rPr>
          <w:color w:val="00ff00"/>
          <w:sz w:val="23"/>
          <w:szCs w:val="23"/>
        </w:rPr>
      </w:pPr>
      <w:r w:rsidDel="00000000" w:rsidR="00000000" w:rsidRPr="00000000">
        <w:rPr>
          <w:color w:val="00ff00"/>
          <w:sz w:val="23"/>
          <w:szCs w:val="23"/>
        </w:rPr>
        <w:drawing>
          <wp:inline distB="114300" distT="114300" distL="114300" distR="114300">
            <wp:extent cx="5024438" cy="93403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24438" cy="9340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340" w:lineRule="auto"/>
        <w:rPr>
          <w:color w:val="00ff00"/>
          <w:sz w:val="23"/>
          <w:szCs w:val="23"/>
        </w:rPr>
      </w:pPr>
      <w:r w:rsidDel="00000000" w:rsidR="00000000" w:rsidRPr="00000000">
        <w:rPr>
          <w:color w:val="00ff00"/>
          <w:sz w:val="23"/>
          <w:szCs w:val="23"/>
          <w:rtl w:val="0"/>
        </w:rPr>
        <w:t xml:space="preserve">4)</w:t>
      </w:r>
    </w:p>
    <w:p w:rsidR="00000000" w:rsidDel="00000000" w:rsidP="00000000" w:rsidRDefault="00000000" w:rsidRPr="00000000" w14:paraId="0000006C">
      <w:pPr>
        <w:spacing w:after="340" w:lineRule="auto"/>
        <w:rPr>
          <w:color w:val="00ff00"/>
          <w:sz w:val="23"/>
          <w:szCs w:val="23"/>
        </w:rPr>
      </w:pPr>
      <w:r w:rsidDel="00000000" w:rsidR="00000000" w:rsidRPr="00000000">
        <w:rPr>
          <w:color w:val="00ff00"/>
          <w:sz w:val="23"/>
          <w:szCs w:val="23"/>
        </w:rPr>
        <w:drawing>
          <wp:inline distB="114300" distT="114300" distL="114300" distR="114300">
            <wp:extent cx="4843463" cy="952681"/>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43463" cy="95268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340" w:lineRule="auto"/>
        <w:rPr>
          <w:color w:val="00ff00"/>
          <w:sz w:val="23"/>
          <w:szCs w:val="23"/>
        </w:rPr>
      </w:pPr>
      <w:r w:rsidDel="00000000" w:rsidR="00000000" w:rsidRPr="00000000">
        <w:rPr>
          <w:rtl w:val="0"/>
        </w:rPr>
      </w:r>
    </w:p>
    <w:p w:rsidR="00000000" w:rsidDel="00000000" w:rsidP="00000000" w:rsidRDefault="00000000" w:rsidRPr="00000000" w14:paraId="0000006E">
      <w:pPr>
        <w:spacing w:after="340" w:lineRule="auto"/>
        <w:rPr>
          <w:color w:val="00ff00"/>
          <w:sz w:val="23"/>
          <w:szCs w:val="23"/>
        </w:rPr>
      </w:pPr>
      <w:r w:rsidDel="00000000" w:rsidR="00000000" w:rsidRPr="00000000">
        <w:rPr>
          <w:color w:val="00ff00"/>
          <w:sz w:val="23"/>
          <w:szCs w:val="23"/>
          <w:rtl w:val="0"/>
        </w:rPr>
        <w:t xml:space="preserve">Solution </w:t>
      </w:r>
    </w:p>
    <w:p w:rsidR="00000000" w:rsidDel="00000000" w:rsidP="00000000" w:rsidRDefault="00000000" w:rsidRPr="00000000" w14:paraId="0000006F">
      <w:pPr>
        <w:spacing w:after="340" w:lineRule="auto"/>
        <w:rPr>
          <w:color w:val="3a3a3a"/>
          <w:sz w:val="23"/>
          <w:szCs w:val="23"/>
        </w:rPr>
      </w:pPr>
      <w:r w:rsidDel="00000000" w:rsidR="00000000" w:rsidRPr="00000000">
        <w:rPr>
          <w:color w:val="3a3a3a"/>
          <w:sz w:val="23"/>
          <w:szCs w:val="23"/>
        </w:rPr>
        <w:drawing>
          <wp:inline distB="114300" distT="114300" distL="114300" distR="114300">
            <wp:extent cx="5024438" cy="934030"/>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24438" cy="93403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340" w:lineRule="auto"/>
        <w:rPr>
          <w:color w:val="3a3a3a"/>
          <w:sz w:val="23"/>
          <w:szCs w:val="23"/>
        </w:rPr>
      </w:pPr>
      <w:r w:rsidDel="00000000" w:rsidR="00000000" w:rsidRPr="00000000">
        <w:rPr>
          <w:color w:val="3a3a3a"/>
          <w:sz w:val="23"/>
          <w:szCs w:val="23"/>
          <w:rtl w:val="0"/>
        </w:rPr>
        <w:t xml:space="preserve">Option 3</w:t>
      </w:r>
    </w:p>
    <w:p w:rsidR="00000000" w:rsidDel="00000000" w:rsidP="00000000" w:rsidRDefault="00000000" w:rsidRPr="00000000" w14:paraId="00000071">
      <w:pPr>
        <w:shd w:fill="ffffff" w:val="clear"/>
        <w:rPr>
          <w:color w:val="222222"/>
          <w:sz w:val="21"/>
          <w:szCs w:val="21"/>
        </w:rPr>
      </w:pPr>
      <w:r w:rsidDel="00000000" w:rsidR="00000000" w:rsidRPr="00000000">
        <w:rPr>
          <w:color w:val="222222"/>
          <w:sz w:val="21"/>
          <w:szCs w:val="21"/>
          <w:rtl w:val="0"/>
        </w:rPr>
        <w:t xml:space="preserve">promising(i): checks if the partial solution represented by I, can lead to the required solution</w:t>
      </w:r>
    </w:p>
    <w:p w:rsidR="00000000" w:rsidDel="00000000" w:rsidP="00000000" w:rsidRDefault="00000000" w:rsidRPr="00000000" w14:paraId="00000072">
      <w:pPr>
        <w:shd w:fill="ffffff" w:val="clear"/>
        <w:rPr>
          <w:color w:val="222222"/>
          <w:sz w:val="21"/>
          <w:szCs w:val="21"/>
        </w:rPr>
      </w:pPr>
      <w:r w:rsidDel="00000000" w:rsidR="00000000" w:rsidRPr="00000000">
        <w:rPr>
          <w:color w:val="222222"/>
          <w:sz w:val="21"/>
          <w:szCs w:val="21"/>
          <w:rtl w:val="0"/>
        </w:rPr>
        <w:t xml:space="preserve">weight: weightSoFar</w:t>
      </w:r>
    </w:p>
    <w:p w:rsidR="00000000" w:rsidDel="00000000" w:rsidP="00000000" w:rsidRDefault="00000000" w:rsidRPr="00000000" w14:paraId="00000073">
      <w:pPr>
        <w:shd w:fill="ffffff" w:val="clear"/>
        <w:rPr>
          <w:color w:val="222222"/>
          <w:sz w:val="21"/>
          <w:szCs w:val="21"/>
        </w:rPr>
      </w:pPr>
      <w:r w:rsidDel="00000000" w:rsidR="00000000" w:rsidRPr="00000000">
        <w:rPr>
          <w:color w:val="222222"/>
          <w:sz w:val="21"/>
          <w:szCs w:val="21"/>
          <w:rtl w:val="0"/>
        </w:rPr>
        <w:t xml:space="preserve">total: totalPossibleLeft</w:t>
      </w:r>
    </w:p>
    <w:p w:rsidR="00000000" w:rsidDel="00000000" w:rsidP="00000000" w:rsidRDefault="00000000" w:rsidRPr="00000000" w14:paraId="00000074">
      <w:pPr>
        <w:shd w:fill="ffffff" w:val="clear"/>
        <w:rPr>
          <w:color w:val="222222"/>
          <w:sz w:val="21"/>
          <w:szCs w:val="21"/>
        </w:rPr>
      </w:pPr>
      <w:r w:rsidDel="00000000" w:rsidR="00000000" w:rsidRPr="00000000">
        <w:rPr>
          <w:color w:val="222222"/>
          <w:sz w:val="21"/>
          <w:szCs w:val="21"/>
          <w:rtl w:val="0"/>
        </w:rPr>
        <w:t xml:space="preserve">M: Given total sum needed to be formed using subsets</w:t>
      </w:r>
    </w:p>
    <w:p w:rsidR="00000000" w:rsidDel="00000000" w:rsidP="00000000" w:rsidRDefault="00000000" w:rsidRPr="00000000" w14:paraId="00000075">
      <w:pPr>
        <w:spacing w:after="340" w:lineRule="auto"/>
        <w:rPr>
          <w:color w:val="3a3a3a"/>
          <w:sz w:val="23"/>
          <w:szCs w:val="23"/>
        </w:rPr>
      </w:pPr>
      <w:r w:rsidDel="00000000" w:rsidR="00000000" w:rsidRPr="00000000">
        <w:rPr>
          <w:rtl w:val="0"/>
        </w:rPr>
      </w:r>
    </w:p>
    <w:p w:rsidR="00000000" w:rsidDel="00000000" w:rsidP="00000000" w:rsidRDefault="00000000" w:rsidRPr="00000000" w14:paraId="00000076">
      <w:pPr>
        <w:spacing w:after="340" w:lineRule="auto"/>
        <w:rPr>
          <w:color w:val="3a3a3a"/>
          <w:sz w:val="23"/>
          <w:szCs w:val="23"/>
          <w:highlight w:val="white"/>
        </w:rPr>
      </w:pPr>
      <w:r w:rsidDel="00000000" w:rsidR="00000000" w:rsidRPr="00000000">
        <w:rPr>
          <w:rtl w:val="0"/>
        </w:rPr>
      </w:r>
    </w:p>
    <w:p w:rsidR="00000000" w:rsidDel="00000000" w:rsidP="00000000" w:rsidRDefault="00000000" w:rsidRPr="00000000" w14:paraId="00000077">
      <w:pPr>
        <w:spacing w:after="340" w:lineRule="auto"/>
        <w:rPr>
          <w:color w:val="3a3a3a"/>
          <w:sz w:val="31"/>
          <w:szCs w:val="31"/>
          <w:highlight w:val="white"/>
        </w:rPr>
      </w:pPr>
      <w:r w:rsidDel="00000000" w:rsidR="00000000" w:rsidRPr="00000000">
        <w:rPr>
          <w:rtl w:val="0"/>
        </w:rPr>
      </w:r>
    </w:p>
    <w:p w:rsidR="00000000" w:rsidDel="00000000" w:rsidP="00000000" w:rsidRDefault="00000000" w:rsidRPr="00000000" w14:paraId="00000078">
      <w:pPr>
        <w:spacing w:after="340" w:lineRule="auto"/>
        <w:rPr>
          <w:color w:val="3a3a3a"/>
          <w:sz w:val="31"/>
          <w:szCs w:val="31"/>
          <w:highlight w:val="white"/>
        </w:rPr>
      </w:pPr>
      <w:r w:rsidDel="00000000" w:rsidR="00000000" w:rsidRPr="00000000">
        <w:rPr>
          <w:color w:val="3a3a3a"/>
          <w:sz w:val="31"/>
          <w:szCs w:val="31"/>
          <w:highlight w:val="white"/>
          <w:rtl w:val="0"/>
        </w:rPr>
        <w:t xml:space="preserve">Which of the following is not </w:t>
      </w:r>
      <w:r w:rsidDel="00000000" w:rsidR="00000000" w:rsidRPr="00000000">
        <w:rPr>
          <w:b w:val="1"/>
          <w:color w:val="3a3a3a"/>
          <w:sz w:val="31"/>
          <w:szCs w:val="31"/>
          <w:highlight w:val="white"/>
          <w:rtl w:val="0"/>
        </w:rPr>
        <w:t xml:space="preserve">false</w:t>
      </w:r>
      <w:r w:rsidDel="00000000" w:rsidR="00000000" w:rsidRPr="00000000">
        <w:rPr>
          <w:color w:val="3a3a3a"/>
          <w:sz w:val="31"/>
          <w:szCs w:val="31"/>
          <w:highlight w:val="white"/>
          <w:rtl w:val="0"/>
        </w:rPr>
        <w:t xml:space="preserve"> with respect to back tracking ? </w:t>
      </w:r>
    </w:p>
    <w:p w:rsidR="00000000" w:rsidDel="00000000" w:rsidP="00000000" w:rsidRDefault="00000000" w:rsidRPr="00000000" w14:paraId="00000079">
      <w:pPr>
        <w:numPr>
          <w:ilvl w:val="0"/>
          <w:numId w:val="8"/>
        </w:numPr>
        <w:spacing w:after="0" w:afterAutospacing="0" w:lineRule="auto"/>
        <w:ind w:left="720" w:hanging="360"/>
        <w:rPr>
          <w:color w:val="3a3a3a"/>
          <w:sz w:val="23"/>
          <w:szCs w:val="23"/>
          <w:highlight w:val="white"/>
        </w:rPr>
      </w:pPr>
      <w:r w:rsidDel="00000000" w:rsidR="00000000" w:rsidRPr="00000000">
        <w:rPr>
          <w:color w:val="3a3a3a"/>
          <w:sz w:val="23"/>
          <w:szCs w:val="23"/>
          <w:highlight w:val="white"/>
          <w:rtl w:val="0"/>
        </w:rPr>
        <w:t xml:space="preserve">Backtracking enumerates a list of  Non-promising nodes that could be computed to give the possible solutions of a given problem.</w:t>
      </w:r>
    </w:p>
    <w:p w:rsidR="00000000" w:rsidDel="00000000" w:rsidP="00000000" w:rsidRDefault="00000000" w:rsidRPr="00000000" w14:paraId="0000007A">
      <w:pPr>
        <w:numPr>
          <w:ilvl w:val="0"/>
          <w:numId w:val="8"/>
        </w:numPr>
        <w:spacing w:after="0" w:afterAutospacing="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N queen problems cannot be solved using backtracking </w:t>
      </w:r>
    </w:p>
    <w:p w:rsidR="00000000" w:rsidDel="00000000" w:rsidP="00000000" w:rsidRDefault="00000000" w:rsidRPr="00000000" w14:paraId="0000007B">
      <w:pPr>
        <w:numPr>
          <w:ilvl w:val="0"/>
          <w:numId w:val="8"/>
        </w:numPr>
        <w:spacing w:after="0" w:afterAutospacing="0" w:lineRule="auto"/>
        <w:ind w:left="720" w:hanging="360"/>
        <w:rPr>
          <w:color w:val="3a3a3a"/>
          <w:sz w:val="23"/>
          <w:szCs w:val="23"/>
          <w:highlight w:val="white"/>
          <w:u w:val="none"/>
        </w:rPr>
      </w:pPr>
      <w:r w:rsidDel="00000000" w:rsidR="00000000" w:rsidRPr="00000000">
        <w:rPr>
          <w:color w:val="3a3a3a"/>
          <w:sz w:val="23"/>
          <w:szCs w:val="23"/>
          <w:highlight w:val="white"/>
          <w:rtl w:val="0"/>
        </w:rPr>
        <w:t xml:space="preserve">Bruteforce is faster than backtracking</w:t>
      </w:r>
    </w:p>
    <w:p w:rsidR="00000000" w:rsidDel="00000000" w:rsidP="00000000" w:rsidRDefault="00000000" w:rsidRPr="00000000" w14:paraId="0000007C">
      <w:pPr>
        <w:numPr>
          <w:ilvl w:val="0"/>
          <w:numId w:val="8"/>
        </w:numPr>
        <w:spacing w:after="340" w:lineRule="auto"/>
        <w:ind w:left="720" w:hanging="360"/>
        <w:rPr>
          <w:color w:val="404040"/>
          <w:sz w:val="24"/>
          <w:szCs w:val="24"/>
          <w:highlight w:val="white"/>
          <w:u w:val="none"/>
        </w:rPr>
      </w:pPr>
      <w:r w:rsidDel="00000000" w:rsidR="00000000" w:rsidRPr="00000000">
        <w:rPr>
          <w:color w:val="404040"/>
          <w:sz w:val="24"/>
          <w:szCs w:val="24"/>
          <w:highlight w:val="white"/>
          <w:rtl w:val="0"/>
        </w:rPr>
        <w:t xml:space="preserve">Backtracking algorithm is implemented by constructing a tree of choices called as State-space tree</w:t>
      </w:r>
    </w:p>
    <w:p w:rsidR="00000000" w:rsidDel="00000000" w:rsidP="00000000" w:rsidRDefault="00000000" w:rsidRPr="00000000" w14:paraId="0000007D">
      <w:pPr>
        <w:spacing w:after="340" w:lineRule="auto"/>
        <w:rPr>
          <w:color w:val="3a3a3a"/>
          <w:sz w:val="29"/>
          <w:szCs w:val="29"/>
          <w:highlight w:val="white"/>
        </w:rPr>
      </w:pPr>
      <w:r w:rsidDel="00000000" w:rsidR="00000000" w:rsidRPr="00000000">
        <w:rPr>
          <w:color w:val="3a3a3a"/>
          <w:sz w:val="29"/>
          <w:szCs w:val="29"/>
          <w:highlight w:val="white"/>
          <w:rtl w:val="0"/>
        </w:rPr>
        <w:t xml:space="preserve">Solution : </w:t>
      </w:r>
    </w:p>
    <w:p w:rsidR="00000000" w:rsidDel="00000000" w:rsidP="00000000" w:rsidRDefault="00000000" w:rsidRPr="00000000" w14:paraId="0000007E">
      <w:pPr>
        <w:spacing w:after="340" w:lineRule="auto"/>
        <w:rPr>
          <w:color w:val="3a3a3a"/>
          <w:sz w:val="23"/>
          <w:szCs w:val="23"/>
          <w:highlight w:val="white"/>
        </w:rPr>
      </w:pPr>
      <w:r w:rsidDel="00000000" w:rsidR="00000000" w:rsidRPr="00000000">
        <w:rPr>
          <w:color w:val="404040"/>
          <w:sz w:val="24"/>
          <w:szCs w:val="24"/>
          <w:highlight w:val="white"/>
          <w:rtl w:val="0"/>
        </w:rPr>
        <w:t xml:space="preserve">4) Backtracking algorithm is implemented by constructing a tree of choices called as State-space tree</w:t>
      </w:r>
      <w:r w:rsidDel="00000000" w:rsidR="00000000" w:rsidRPr="00000000">
        <w:rPr>
          <w:rtl w:val="0"/>
        </w:rPr>
      </w:r>
    </w:p>
    <w:p w:rsidR="00000000" w:rsidDel="00000000" w:rsidP="00000000" w:rsidRDefault="00000000" w:rsidRPr="00000000" w14:paraId="0000007F">
      <w:pPr>
        <w:rPr>
          <w:sz w:val="42"/>
          <w:szCs w:val="42"/>
        </w:rPr>
      </w:pPr>
      <w:r w:rsidDel="00000000" w:rsidR="00000000" w:rsidRPr="00000000">
        <w:rPr>
          <w:rtl w:val="0"/>
        </w:rPr>
      </w:r>
    </w:p>
    <w:p w:rsidR="00000000" w:rsidDel="00000000" w:rsidP="00000000" w:rsidRDefault="00000000" w:rsidRPr="00000000" w14:paraId="00000080">
      <w:pPr>
        <w:rPr>
          <w:color w:val="111111"/>
          <w:sz w:val="27"/>
          <w:szCs w:val="27"/>
          <w:shd w:fill="fcfcfc" w:val="clear"/>
        </w:rPr>
      </w:pPr>
      <w:r w:rsidDel="00000000" w:rsidR="00000000" w:rsidRPr="00000000">
        <w:rPr>
          <w:rtl w:val="0"/>
        </w:rPr>
      </w:r>
    </w:p>
    <w:p w:rsidR="00000000" w:rsidDel="00000000" w:rsidP="00000000" w:rsidRDefault="00000000" w:rsidRPr="00000000" w14:paraId="00000081">
      <w:pPr>
        <w:rPr>
          <w:b w:val="1"/>
          <w:color w:val="111111"/>
          <w:sz w:val="33"/>
          <w:szCs w:val="33"/>
          <w:shd w:fill="fcfcfc" w:val="clear"/>
        </w:rPr>
      </w:pPr>
      <w:r w:rsidDel="00000000" w:rsidR="00000000" w:rsidRPr="00000000">
        <w:rPr>
          <w:b w:val="1"/>
          <w:color w:val="111111"/>
          <w:sz w:val="33"/>
          <w:szCs w:val="33"/>
          <w:shd w:fill="fcfcfc" w:val="clear"/>
          <w:rtl w:val="0"/>
        </w:rPr>
        <w:t xml:space="preserve">Vasav Patel:</w:t>
      </w:r>
    </w:p>
    <w:p w:rsidR="00000000" w:rsidDel="00000000" w:rsidP="00000000" w:rsidRDefault="00000000" w:rsidRPr="00000000" w14:paraId="00000082">
      <w:pPr>
        <w:rPr>
          <w:color w:val="111111"/>
          <w:sz w:val="27"/>
          <w:szCs w:val="27"/>
          <w:shd w:fill="fcfcfc" w:val="clear"/>
        </w:rPr>
      </w:pPr>
      <w:r w:rsidDel="00000000" w:rsidR="00000000" w:rsidRPr="00000000">
        <w:rPr>
          <w:rtl w:val="0"/>
        </w:rPr>
      </w:r>
    </w:p>
    <w:p w:rsidR="00000000" w:rsidDel="00000000" w:rsidP="00000000" w:rsidRDefault="00000000" w:rsidRPr="00000000" w14:paraId="00000083">
      <w:pPr>
        <w:rPr>
          <w:b w:val="1"/>
          <w:color w:val="111111"/>
          <w:sz w:val="35"/>
          <w:szCs w:val="35"/>
          <w:shd w:fill="fcfcfc" w:val="clear"/>
        </w:rPr>
      </w:pPr>
      <w:r w:rsidDel="00000000" w:rsidR="00000000" w:rsidRPr="00000000">
        <w:rPr>
          <w:b w:val="1"/>
          <w:color w:val="111111"/>
          <w:sz w:val="35"/>
          <w:szCs w:val="35"/>
          <w:shd w:fill="fcfcfc" w:val="clear"/>
          <w:rtl w:val="0"/>
        </w:rPr>
        <w:t xml:space="preserve">Question-1</w:t>
      </w:r>
    </w:p>
    <w:p w:rsidR="00000000" w:rsidDel="00000000" w:rsidP="00000000" w:rsidRDefault="00000000" w:rsidRPr="00000000" w14:paraId="00000084">
      <w:pPr>
        <w:rPr>
          <w:color w:val="111111"/>
          <w:sz w:val="27"/>
          <w:szCs w:val="27"/>
          <w:shd w:fill="fcfcfc" w:val="clear"/>
        </w:rPr>
      </w:pPr>
      <w:r w:rsidDel="00000000" w:rsidR="00000000" w:rsidRPr="00000000">
        <w:rPr>
          <w:rtl w:val="0"/>
        </w:rPr>
      </w:r>
    </w:p>
    <w:p w:rsidR="00000000" w:rsidDel="00000000" w:rsidP="00000000" w:rsidRDefault="00000000" w:rsidRPr="00000000" w14:paraId="00000085">
      <w:pPr>
        <w:rPr>
          <w:color w:val="111111"/>
          <w:sz w:val="27"/>
          <w:szCs w:val="27"/>
          <w:shd w:fill="fcfcfc" w:val="clear"/>
        </w:rPr>
      </w:pPr>
      <w:r w:rsidDel="00000000" w:rsidR="00000000" w:rsidRPr="00000000">
        <w:rPr>
          <w:color w:val="111111"/>
          <w:sz w:val="27"/>
          <w:szCs w:val="27"/>
          <w:shd w:fill="fcfcfc" w:val="clear"/>
          <w:rtl w:val="0"/>
        </w:rPr>
        <w:t xml:space="preserve">Choose the correct option related to branch and bound algorithms. </w:t>
      </w:r>
    </w:p>
    <w:p w:rsidR="00000000" w:rsidDel="00000000" w:rsidP="00000000" w:rsidRDefault="00000000" w:rsidRPr="00000000" w14:paraId="00000086">
      <w:pPr>
        <w:rPr>
          <w:color w:val="111111"/>
          <w:sz w:val="27"/>
          <w:szCs w:val="27"/>
          <w:shd w:fill="fcfcfc" w:val="clear"/>
        </w:rPr>
      </w:pPr>
      <w:r w:rsidDel="00000000" w:rsidR="00000000" w:rsidRPr="00000000">
        <w:rPr>
          <w:color w:val="111111"/>
          <w:sz w:val="27"/>
          <w:szCs w:val="27"/>
          <w:shd w:fill="fcfcfc" w:val="clear"/>
          <w:rtl w:val="0"/>
        </w:rPr>
        <w:t xml:space="preserve">A)Its complexity is O(2n).</w:t>
      </w:r>
    </w:p>
    <w:p w:rsidR="00000000" w:rsidDel="00000000" w:rsidP="00000000" w:rsidRDefault="00000000" w:rsidRPr="00000000" w14:paraId="00000087">
      <w:pPr>
        <w:rPr>
          <w:color w:val="111111"/>
          <w:sz w:val="27"/>
          <w:szCs w:val="27"/>
          <w:shd w:fill="fcfcfc" w:val="clear"/>
        </w:rPr>
      </w:pPr>
      <w:r w:rsidDel="00000000" w:rsidR="00000000" w:rsidRPr="00000000">
        <w:rPr>
          <w:color w:val="111111"/>
          <w:sz w:val="27"/>
          <w:szCs w:val="27"/>
          <w:shd w:fill="fcfcfc" w:val="clear"/>
          <w:rtl w:val="0"/>
        </w:rPr>
        <w:t xml:space="preserve">B)It does not generate nodes according to several rules.</w:t>
      </w:r>
    </w:p>
    <w:p w:rsidR="00000000" w:rsidDel="00000000" w:rsidP="00000000" w:rsidRDefault="00000000" w:rsidRPr="00000000" w14:paraId="00000088">
      <w:pPr>
        <w:rPr>
          <w:color w:val="111111"/>
          <w:sz w:val="27"/>
          <w:szCs w:val="27"/>
          <w:shd w:fill="fcfcfc" w:val="clear"/>
        </w:rPr>
      </w:pPr>
      <w:r w:rsidDel="00000000" w:rsidR="00000000" w:rsidRPr="00000000">
        <w:rPr>
          <w:color w:val="111111"/>
          <w:sz w:val="27"/>
          <w:szCs w:val="27"/>
          <w:shd w:fill="fcfcfc" w:val="clear"/>
          <w:rtl w:val="0"/>
        </w:rPr>
        <w:t xml:space="preserve">C)It partially searches the space tree to achieve an optimal solution and it demands a feasibility solution.</w:t>
      </w:r>
    </w:p>
    <w:p w:rsidR="00000000" w:rsidDel="00000000" w:rsidP="00000000" w:rsidRDefault="00000000" w:rsidRPr="00000000" w14:paraId="00000089">
      <w:pPr>
        <w:rPr>
          <w:color w:val="111111"/>
          <w:sz w:val="27"/>
          <w:szCs w:val="27"/>
          <w:shd w:fill="fcfcfc" w:val="clear"/>
        </w:rPr>
      </w:pPr>
      <w:r w:rsidDel="00000000" w:rsidR="00000000" w:rsidRPr="00000000">
        <w:rPr>
          <w:color w:val="111111"/>
          <w:sz w:val="27"/>
          <w:szCs w:val="27"/>
          <w:shd w:fill="fcfcfc" w:val="clear"/>
          <w:rtl w:val="0"/>
        </w:rPr>
        <w:t xml:space="preserve">D)It brings to end nodes as soon as it guarantees that no solution to the problem can be gained by choices which correlate with nodes' descendants.</w:t>
      </w:r>
    </w:p>
    <w:p w:rsidR="00000000" w:rsidDel="00000000" w:rsidP="00000000" w:rsidRDefault="00000000" w:rsidRPr="00000000" w14:paraId="0000008A">
      <w:pPr>
        <w:rPr>
          <w:color w:val="111111"/>
          <w:sz w:val="27"/>
          <w:szCs w:val="27"/>
          <w:shd w:fill="fcfcfc" w:val="clear"/>
        </w:rPr>
      </w:pPr>
      <w:r w:rsidDel="00000000" w:rsidR="00000000" w:rsidRPr="00000000">
        <w:rPr>
          <w:rtl w:val="0"/>
        </w:rPr>
      </w:r>
    </w:p>
    <w:p w:rsidR="00000000" w:rsidDel="00000000" w:rsidP="00000000" w:rsidRDefault="00000000" w:rsidRPr="00000000" w14:paraId="0000008B">
      <w:pPr>
        <w:rPr>
          <w:color w:val="111111"/>
          <w:sz w:val="27"/>
          <w:szCs w:val="27"/>
          <w:shd w:fill="fcfcfc" w:val="clear"/>
        </w:rPr>
      </w:pPr>
      <w:r w:rsidDel="00000000" w:rsidR="00000000" w:rsidRPr="00000000">
        <w:rPr>
          <w:b w:val="1"/>
          <w:color w:val="111111"/>
          <w:sz w:val="33"/>
          <w:szCs w:val="33"/>
          <w:shd w:fill="fcfcfc" w:val="clear"/>
          <w:rtl w:val="0"/>
        </w:rPr>
        <w:t xml:space="preserve">Answer:-D)</w:t>
      </w:r>
      <w:r w:rsidDel="00000000" w:rsidR="00000000" w:rsidRPr="00000000">
        <w:rPr>
          <w:color w:val="111111"/>
          <w:sz w:val="27"/>
          <w:szCs w:val="27"/>
          <w:shd w:fill="fcfcfc" w:val="clear"/>
          <w:rtl w:val="0"/>
        </w:rPr>
        <w:t xml:space="preserve">It brings to end nodes as soon as it guarantees that no solution to the problem can be gained by choices which correlate with nodes' descendants.</w:t>
      </w:r>
    </w:p>
    <w:p w:rsidR="00000000" w:rsidDel="00000000" w:rsidP="00000000" w:rsidRDefault="00000000" w:rsidRPr="00000000" w14:paraId="0000008C">
      <w:pPr>
        <w:rPr>
          <w:color w:val="111111"/>
          <w:sz w:val="27"/>
          <w:szCs w:val="27"/>
          <w:shd w:fill="fcfcfc" w:val="clear"/>
        </w:rPr>
      </w:pPr>
      <w:r w:rsidDel="00000000" w:rsidR="00000000" w:rsidRPr="00000000">
        <w:rPr>
          <w:rtl w:val="0"/>
        </w:rPr>
      </w:r>
    </w:p>
    <w:p w:rsidR="00000000" w:rsidDel="00000000" w:rsidP="00000000" w:rsidRDefault="00000000" w:rsidRPr="00000000" w14:paraId="0000008D">
      <w:pPr>
        <w:rPr>
          <w:b w:val="1"/>
          <w:color w:val="111111"/>
          <w:sz w:val="39"/>
          <w:szCs w:val="39"/>
          <w:u w:val="single"/>
          <w:shd w:fill="fcfcfc" w:val="clear"/>
        </w:rPr>
      </w:pPr>
      <w:r w:rsidDel="00000000" w:rsidR="00000000" w:rsidRPr="00000000">
        <w:rPr>
          <w:b w:val="1"/>
          <w:color w:val="111111"/>
          <w:sz w:val="39"/>
          <w:szCs w:val="39"/>
          <w:u w:val="single"/>
          <w:shd w:fill="fcfcfc" w:val="clear"/>
          <w:rtl w:val="0"/>
        </w:rPr>
        <w:t xml:space="preserve">Question-2</w:t>
      </w:r>
    </w:p>
    <w:p w:rsidR="00000000" w:rsidDel="00000000" w:rsidP="00000000" w:rsidRDefault="00000000" w:rsidRPr="00000000" w14:paraId="0000008E">
      <w:pPr>
        <w:rPr>
          <w:color w:val="111111"/>
          <w:sz w:val="27"/>
          <w:szCs w:val="27"/>
          <w:shd w:fill="fcfcfc" w:val="clear"/>
        </w:rPr>
      </w:pPr>
      <w:r w:rsidDel="00000000" w:rsidR="00000000" w:rsidRPr="00000000">
        <w:rPr>
          <w:rtl w:val="0"/>
        </w:rPr>
      </w:r>
    </w:p>
    <w:p w:rsidR="00000000" w:rsidDel="00000000" w:rsidP="00000000" w:rsidRDefault="00000000" w:rsidRPr="00000000" w14:paraId="0000008F">
      <w:pPr>
        <w:rPr>
          <w:color w:val="111111"/>
          <w:sz w:val="27"/>
          <w:szCs w:val="27"/>
          <w:shd w:fill="fcfcfc" w:val="clear"/>
        </w:rPr>
      </w:pPr>
      <w:r w:rsidDel="00000000" w:rsidR="00000000" w:rsidRPr="00000000">
        <w:rPr>
          <w:color w:val="111111"/>
          <w:sz w:val="27"/>
          <w:szCs w:val="27"/>
          <w:shd w:fill="fcfcfc" w:val="clear"/>
          <w:rtl w:val="0"/>
        </w:rPr>
        <w:t xml:space="preserve">If the complete graph has 703 edges,Find out how many Hamilton cycles can be obtained?</w:t>
      </w:r>
      <w:r w:rsidDel="00000000" w:rsidR="00000000" w:rsidRPr="00000000">
        <w:rPr>
          <w:rtl w:val="0"/>
        </w:rPr>
      </w:r>
    </w:p>
    <w:p w:rsidR="00000000" w:rsidDel="00000000" w:rsidP="00000000" w:rsidRDefault="00000000" w:rsidRPr="00000000" w14:paraId="00000090">
      <w:pPr>
        <w:rPr>
          <w:color w:val="111111"/>
          <w:sz w:val="27"/>
          <w:szCs w:val="27"/>
          <w:shd w:fill="fcfcfc" w:val="clear"/>
        </w:rPr>
      </w:pPr>
      <w:r w:rsidDel="00000000" w:rsidR="00000000" w:rsidRPr="00000000">
        <w:rPr>
          <w:color w:val="111111"/>
          <w:sz w:val="27"/>
          <w:szCs w:val="27"/>
          <w:shd w:fill="fcfcfc" w:val="clear"/>
          <w:rtl w:val="0"/>
        </w:rPr>
        <w:t xml:space="preserve">A)25!</w:t>
      </w:r>
    </w:p>
    <w:p w:rsidR="00000000" w:rsidDel="00000000" w:rsidP="00000000" w:rsidRDefault="00000000" w:rsidRPr="00000000" w14:paraId="00000091">
      <w:pPr>
        <w:rPr>
          <w:color w:val="111111"/>
          <w:sz w:val="27"/>
          <w:szCs w:val="27"/>
          <w:shd w:fill="fcfcfc" w:val="clear"/>
        </w:rPr>
      </w:pPr>
      <w:r w:rsidDel="00000000" w:rsidR="00000000" w:rsidRPr="00000000">
        <w:rPr>
          <w:color w:val="111111"/>
          <w:sz w:val="27"/>
          <w:szCs w:val="27"/>
          <w:shd w:fill="fcfcfc" w:val="clear"/>
          <w:rtl w:val="0"/>
        </w:rPr>
        <w:t xml:space="preserve">B)27!</w:t>
      </w:r>
    </w:p>
    <w:p w:rsidR="00000000" w:rsidDel="00000000" w:rsidP="00000000" w:rsidRDefault="00000000" w:rsidRPr="00000000" w14:paraId="00000092">
      <w:pPr>
        <w:rPr>
          <w:color w:val="111111"/>
          <w:sz w:val="27"/>
          <w:szCs w:val="27"/>
          <w:shd w:fill="fcfcfc" w:val="clear"/>
        </w:rPr>
      </w:pPr>
      <w:r w:rsidDel="00000000" w:rsidR="00000000" w:rsidRPr="00000000">
        <w:rPr>
          <w:color w:val="111111"/>
          <w:sz w:val="27"/>
          <w:szCs w:val="27"/>
          <w:shd w:fill="fcfcfc" w:val="clear"/>
          <w:rtl w:val="0"/>
        </w:rPr>
        <w:t xml:space="preserve">C)37!</w:t>
      </w:r>
    </w:p>
    <w:p w:rsidR="00000000" w:rsidDel="00000000" w:rsidP="00000000" w:rsidRDefault="00000000" w:rsidRPr="00000000" w14:paraId="00000093">
      <w:pPr>
        <w:rPr>
          <w:color w:val="111111"/>
          <w:sz w:val="27"/>
          <w:szCs w:val="27"/>
          <w:shd w:fill="fcfcfc" w:val="clear"/>
        </w:rPr>
      </w:pPr>
      <w:r w:rsidDel="00000000" w:rsidR="00000000" w:rsidRPr="00000000">
        <w:rPr>
          <w:color w:val="111111"/>
          <w:sz w:val="27"/>
          <w:szCs w:val="27"/>
          <w:shd w:fill="fcfcfc" w:val="clear"/>
          <w:rtl w:val="0"/>
        </w:rPr>
        <w:t xml:space="preserve">D)31!</w:t>
      </w:r>
    </w:p>
    <w:p w:rsidR="00000000" w:rsidDel="00000000" w:rsidP="00000000" w:rsidRDefault="00000000" w:rsidRPr="00000000" w14:paraId="00000094">
      <w:pPr>
        <w:rPr>
          <w:b w:val="1"/>
          <w:color w:val="111111"/>
          <w:sz w:val="27"/>
          <w:szCs w:val="27"/>
          <w:shd w:fill="fcfcfc" w:val="clear"/>
        </w:rPr>
      </w:pPr>
      <w:r w:rsidDel="00000000" w:rsidR="00000000" w:rsidRPr="00000000">
        <w:rPr>
          <w:rtl w:val="0"/>
        </w:rPr>
      </w:r>
    </w:p>
    <w:p w:rsidR="00000000" w:rsidDel="00000000" w:rsidP="00000000" w:rsidRDefault="00000000" w:rsidRPr="00000000" w14:paraId="00000095">
      <w:pPr>
        <w:rPr>
          <w:color w:val="111111"/>
          <w:sz w:val="27"/>
          <w:szCs w:val="27"/>
          <w:shd w:fill="fcfcfc" w:val="clear"/>
        </w:rPr>
      </w:pPr>
      <w:r w:rsidDel="00000000" w:rsidR="00000000" w:rsidRPr="00000000">
        <w:rPr>
          <w:b w:val="1"/>
          <w:color w:val="111111"/>
          <w:sz w:val="35"/>
          <w:szCs w:val="35"/>
          <w:shd w:fill="fcfcfc" w:val="clear"/>
          <w:rtl w:val="0"/>
        </w:rPr>
        <w:t xml:space="preserve">Answer:-C)</w:t>
      </w:r>
      <w:r w:rsidDel="00000000" w:rsidR="00000000" w:rsidRPr="00000000">
        <w:rPr>
          <w:color w:val="111111"/>
          <w:sz w:val="27"/>
          <w:szCs w:val="27"/>
          <w:shd w:fill="fcfcfc" w:val="clear"/>
          <w:rtl w:val="0"/>
        </w:rPr>
        <w:t xml:space="preserve">It is the complete graph.The number of edges of the graph is 703 with the help of this equation(N-1)! We can find out Hamilton cycles.</w:t>
      </w:r>
    </w:p>
    <w:p w:rsidR="00000000" w:rsidDel="00000000" w:rsidP="00000000" w:rsidRDefault="00000000" w:rsidRPr="00000000" w14:paraId="00000096">
      <w:pPr>
        <w:rPr>
          <w:color w:val="111111"/>
          <w:sz w:val="27"/>
          <w:szCs w:val="27"/>
          <w:shd w:fill="fcfcfc" w:val="clear"/>
        </w:rPr>
      </w:pPr>
      <w:r w:rsidDel="00000000" w:rsidR="00000000" w:rsidRPr="00000000">
        <w:rPr>
          <w:color w:val="111111"/>
          <w:sz w:val="27"/>
          <w:szCs w:val="27"/>
          <w:shd w:fill="fcfcfc" w:val="clear"/>
          <w:rtl w:val="0"/>
        </w:rPr>
        <w:t xml:space="preserve">First we have to find out vertices of the graph,We have given 703 edges which means edges=N(N-1)/2=703 so the N(N-1)=1406 Now square root of 1406=37.49666 round up to 38.So we get N=38 vertices. With the help of vertices we can get a Hamilton cycle. Hamilton equation (N-1)! =(38-1)!= 37! Cycle we can obtain.</w:t>
      </w:r>
    </w:p>
    <w:p w:rsidR="00000000" w:rsidDel="00000000" w:rsidP="00000000" w:rsidRDefault="00000000" w:rsidRPr="00000000" w14:paraId="00000097">
      <w:pPr>
        <w:rPr>
          <w:color w:val="111111"/>
          <w:sz w:val="27"/>
          <w:szCs w:val="27"/>
          <w:shd w:fill="fcfcfc" w:val="clear"/>
        </w:rPr>
      </w:pPr>
      <w:r w:rsidDel="00000000" w:rsidR="00000000" w:rsidRPr="00000000">
        <w:rPr>
          <w:rtl w:val="0"/>
        </w:rPr>
      </w:r>
    </w:p>
    <w:p w:rsidR="00000000" w:rsidDel="00000000" w:rsidP="00000000" w:rsidRDefault="00000000" w:rsidRPr="00000000" w14:paraId="00000098">
      <w:pPr>
        <w:rPr>
          <w:color w:val="111111"/>
          <w:sz w:val="27"/>
          <w:szCs w:val="27"/>
          <w:shd w:fill="fcfcfc" w:val="clear"/>
        </w:rPr>
      </w:pPr>
      <w:r w:rsidDel="00000000" w:rsidR="00000000" w:rsidRPr="00000000">
        <w:rPr>
          <w:rtl w:val="0"/>
        </w:rPr>
      </w:r>
    </w:p>
    <w:p w:rsidR="00000000" w:rsidDel="00000000" w:rsidP="00000000" w:rsidRDefault="00000000" w:rsidRPr="00000000" w14:paraId="00000099">
      <w:pPr>
        <w:rPr>
          <w:b w:val="1"/>
          <w:color w:val="111111"/>
          <w:sz w:val="39"/>
          <w:szCs w:val="39"/>
          <w:u w:val="single"/>
          <w:shd w:fill="fcfcfc" w:val="clear"/>
        </w:rPr>
      </w:pPr>
      <w:r w:rsidDel="00000000" w:rsidR="00000000" w:rsidRPr="00000000">
        <w:rPr>
          <w:b w:val="1"/>
          <w:color w:val="111111"/>
          <w:sz w:val="39"/>
          <w:szCs w:val="39"/>
          <w:u w:val="single"/>
          <w:shd w:fill="fcfcfc" w:val="clear"/>
          <w:rtl w:val="0"/>
        </w:rPr>
        <w:t xml:space="preserve">Question-3</w:t>
      </w:r>
    </w:p>
    <w:p w:rsidR="00000000" w:rsidDel="00000000" w:rsidP="00000000" w:rsidRDefault="00000000" w:rsidRPr="00000000" w14:paraId="0000009A">
      <w:pPr>
        <w:rPr>
          <w:sz w:val="24"/>
          <w:szCs w:val="24"/>
          <w:shd w:fill="fcfcfc" w:val="clear"/>
        </w:rPr>
      </w:pPr>
      <w:r w:rsidDel="00000000" w:rsidR="00000000" w:rsidRPr="00000000">
        <w:rPr>
          <w:rtl w:val="0"/>
        </w:rPr>
      </w:r>
    </w:p>
    <w:p w:rsidR="00000000" w:rsidDel="00000000" w:rsidP="00000000" w:rsidRDefault="00000000" w:rsidRPr="00000000" w14:paraId="0000009B">
      <w:pPr>
        <w:rPr>
          <w:sz w:val="24"/>
          <w:szCs w:val="24"/>
          <w:shd w:fill="fcfcfc" w:val="clear"/>
        </w:rPr>
      </w:pPr>
      <w:r w:rsidDel="00000000" w:rsidR="00000000" w:rsidRPr="00000000">
        <w:rPr>
          <w:sz w:val="24"/>
          <w:szCs w:val="24"/>
          <w:shd w:fill="fcfcfc" w:val="clear"/>
          <w:rtl w:val="0"/>
        </w:rPr>
        <w:t xml:space="preserve">Alex is planning a trip with his friend to tour all over the USA. First of all, they fly out of  New Orleans, then they visit Washington DC, after that they visit LA and end up at Alex's old house in New Jersey. For this scenario which graph would be best?</w:t>
      </w:r>
    </w:p>
    <w:p w:rsidR="00000000" w:rsidDel="00000000" w:rsidP="00000000" w:rsidRDefault="00000000" w:rsidRPr="00000000" w14:paraId="0000009C">
      <w:pPr>
        <w:rPr>
          <w:sz w:val="24"/>
          <w:szCs w:val="24"/>
          <w:shd w:fill="fcfcfc" w:val="clear"/>
        </w:rPr>
      </w:pPr>
      <w:r w:rsidDel="00000000" w:rsidR="00000000" w:rsidRPr="00000000">
        <w:rPr>
          <w:rtl w:val="0"/>
        </w:rPr>
      </w:r>
    </w:p>
    <w:p w:rsidR="00000000" w:rsidDel="00000000" w:rsidP="00000000" w:rsidRDefault="00000000" w:rsidRPr="00000000" w14:paraId="0000009D">
      <w:pPr>
        <w:rPr>
          <w:sz w:val="24"/>
          <w:szCs w:val="24"/>
          <w:shd w:fill="fcfcfc" w:val="clear"/>
        </w:rPr>
      </w:pPr>
      <w:r w:rsidDel="00000000" w:rsidR="00000000" w:rsidRPr="00000000">
        <w:rPr>
          <w:sz w:val="24"/>
          <w:szCs w:val="24"/>
          <w:shd w:fill="fcfcfc" w:val="clear"/>
          <w:rtl w:val="0"/>
        </w:rPr>
        <w:t xml:space="preserve">A)Hamiltonian circuit</w:t>
      </w:r>
    </w:p>
    <w:p w:rsidR="00000000" w:rsidDel="00000000" w:rsidP="00000000" w:rsidRDefault="00000000" w:rsidRPr="00000000" w14:paraId="0000009E">
      <w:pPr>
        <w:rPr>
          <w:sz w:val="24"/>
          <w:szCs w:val="24"/>
          <w:shd w:fill="fcfcfc" w:val="clear"/>
        </w:rPr>
      </w:pPr>
      <w:r w:rsidDel="00000000" w:rsidR="00000000" w:rsidRPr="00000000">
        <w:rPr>
          <w:sz w:val="24"/>
          <w:szCs w:val="24"/>
          <w:shd w:fill="fcfcfc" w:val="clear"/>
          <w:rtl w:val="0"/>
        </w:rPr>
        <w:t xml:space="preserve">B)Hamiltonian path</w:t>
      </w:r>
    </w:p>
    <w:p w:rsidR="00000000" w:rsidDel="00000000" w:rsidP="00000000" w:rsidRDefault="00000000" w:rsidRPr="00000000" w14:paraId="0000009F">
      <w:pPr>
        <w:rPr>
          <w:sz w:val="24"/>
          <w:szCs w:val="24"/>
          <w:shd w:fill="fcfcfc" w:val="clear"/>
        </w:rPr>
      </w:pPr>
      <w:r w:rsidDel="00000000" w:rsidR="00000000" w:rsidRPr="00000000">
        <w:rPr>
          <w:sz w:val="24"/>
          <w:szCs w:val="24"/>
          <w:shd w:fill="fcfcfc" w:val="clear"/>
          <w:rtl w:val="0"/>
        </w:rPr>
        <w:t xml:space="preserve">C)Euler path</w:t>
      </w:r>
    </w:p>
    <w:p w:rsidR="00000000" w:rsidDel="00000000" w:rsidP="00000000" w:rsidRDefault="00000000" w:rsidRPr="00000000" w14:paraId="000000A0">
      <w:pPr>
        <w:rPr>
          <w:sz w:val="24"/>
          <w:szCs w:val="24"/>
          <w:shd w:fill="fcfcfc" w:val="clear"/>
        </w:rPr>
      </w:pPr>
      <w:r w:rsidDel="00000000" w:rsidR="00000000" w:rsidRPr="00000000">
        <w:rPr>
          <w:sz w:val="24"/>
          <w:szCs w:val="24"/>
          <w:shd w:fill="fcfcfc" w:val="clear"/>
          <w:rtl w:val="0"/>
        </w:rPr>
        <w:t xml:space="preserve">D)Euler circuit</w:t>
      </w:r>
    </w:p>
    <w:p w:rsidR="00000000" w:rsidDel="00000000" w:rsidP="00000000" w:rsidRDefault="00000000" w:rsidRPr="00000000" w14:paraId="000000A1">
      <w:pPr>
        <w:rPr>
          <w:sz w:val="24"/>
          <w:szCs w:val="24"/>
          <w:shd w:fill="fcfcfc" w:val="clear"/>
        </w:rPr>
      </w:pPr>
      <w:r w:rsidDel="00000000" w:rsidR="00000000" w:rsidRPr="00000000">
        <w:rPr>
          <w:rtl w:val="0"/>
        </w:rPr>
      </w:r>
    </w:p>
    <w:p w:rsidR="00000000" w:rsidDel="00000000" w:rsidP="00000000" w:rsidRDefault="00000000" w:rsidRPr="00000000" w14:paraId="000000A2">
      <w:pPr>
        <w:rPr>
          <w:sz w:val="24"/>
          <w:szCs w:val="24"/>
          <w:shd w:fill="fcfcfc" w:val="clear"/>
        </w:rPr>
      </w:pPr>
      <w:r w:rsidDel="00000000" w:rsidR="00000000" w:rsidRPr="00000000">
        <w:rPr>
          <w:b w:val="1"/>
          <w:sz w:val="34"/>
          <w:szCs w:val="34"/>
          <w:shd w:fill="fcfcfc" w:val="clear"/>
          <w:rtl w:val="0"/>
        </w:rPr>
        <w:t xml:space="preserve">Answer:B)</w:t>
      </w:r>
      <w:r w:rsidDel="00000000" w:rsidR="00000000" w:rsidRPr="00000000">
        <w:rPr>
          <w:sz w:val="24"/>
          <w:szCs w:val="24"/>
          <w:shd w:fill="fcfcfc" w:val="clear"/>
          <w:rtl w:val="0"/>
        </w:rPr>
        <w:t xml:space="preserve">Hamiltonian path</w:t>
      </w:r>
      <w:r w:rsidDel="00000000" w:rsidR="00000000" w:rsidRPr="00000000">
        <w:rPr>
          <w:rtl w:val="0"/>
        </w:rPr>
      </w:r>
    </w:p>
    <w:p w:rsidR="00000000" w:rsidDel="00000000" w:rsidP="00000000" w:rsidRDefault="00000000" w:rsidRPr="00000000" w14:paraId="000000A3">
      <w:pPr>
        <w:rPr>
          <w:rFonts w:ascii="Roboto" w:cs="Roboto" w:eastAsia="Roboto" w:hAnsi="Roboto"/>
          <w:color w:val="212529"/>
          <w:sz w:val="24"/>
          <w:szCs w:val="24"/>
          <w:highlight w:val="white"/>
          <w:u w:val="single"/>
        </w:rPr>
      </w:pPr>
      <w:r w:rsidDel="00000000" w:rsidR="00000000" w:rsidRPr="00000000">
        <w:rPr>
          <w:rtl w:val="0"/>
        </w:rPr>
      </w:r>
    </w:p>
    <w:p w:rsidR="00000000" w:rsidDel="00000000" w:rsidP="00000000" w:rsidRDefault="00000000" w:rsidRPr="00000000" w14:paraId="000000A4">
      <w:pPr>
        <w:rPr>
          <w:rFonts w:ascii="Roboto" w:cs="Roboto" w:eastAsia="Roboto" w:hAnsi="Roboto"/>
          <w:b w:val="1"/>
          <w:color w:val="212529"/>
          <w:sz w:val="40"/>
          <w:szCs w:val="40"/>
          <w:highlight w:val="white"/>
          <w:u w:val="single"/>
        </w:rPr>
      </w:pPr>
      <w:r w:rsidDel="00000000" w:rsidR="00000000" w:rsidRPr="00000000">
        <w:rPr>
          <w:rFonts w:ascii="Roboto" w:cs="Roboto" w:eastAsia="Roboto" w:hAnsi="Roboto"/>
          <w:b w:val="1"/>
          <w:color w:val="212529"/>
          <w:sz w:val="40"/>
          <w:szCs w:val="40"/>
          <w:highlight w:val="white"/>
          <w:u w:val="single"/>
          <w:rtl w:val="0"/>
        </w:rPr>
        <w:t xml:space="preserve">Question-4</w:t>
      </w:r>
    </w:p>
    <w:p w:rsidR="00000000" w:rsidDel="00000000" w:rsidP="00000000" w:rsidRDefault="00000000" w:rsidRPr="00000000" w14:paraId="000000A5">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Tyler has to keep checking up stop signs at each crossing in his hometown Philadelphia. He parks his Jeep in the transportation department parking lot and then he needs to end up back at his jeep to go home. He only wants to check each crossing one time. Which graph would be best for this scenario?</w:t>
      </w:r>
    </w:p>
    <w:p w:rsidR="00000000" w:rsidDel="00000000" w:rsidP="00000000" w:rsidRDefault="00000000" w:rsidRPr="00000000" w14:paraId="000000A7">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A)Hamiltonian circuit</w:t>
      </w:r>
    </w:p>
    <w:p w:rsidR="00000000" w:rsidDel="00000000" w:rsidP="00000000" w:rsidRDefault="00000000" w:rsidRPr="00000000" w14:paraId="000000A9">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B)Hamiltonian path</w:t>
      </w:r>
    </w:p>
    <w:p w:rsidR="00000000" w:rsidDel="00000000" w:rsidP="00000000" w:rsidRDefault="00000000" w:rsidRPr="00000000" w14:paraId="000000AA">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C)Euler path</w:t>
      </w:r>
    </w:p>
    <w:p w:rsidR="00000000" w:rsidDel="00000000" w:rsidP="00000000" w:rsidRDefault="00000000" w:rsidRPr="00000000" w14:paraId="000000AB">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D)Euler circuit</w:t>
      </w:r>
    </w:p>
    <w:p w:rsidR="00000000" w:rsidDel="00000000" w:rsidP="00000000" w:rsidRDefault="00000000" w:rsidRPr="00000000" w14:paraId="000000AC">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34"/>
          <w:szCs w:val="34"/>
          <w:highlight w:val="white"/>
          <w:rtl w:val="0"/>
        </w:rPr>
        <w:t xml:space="preserve">Answer: A)</w:t>
      </w:r>
      <w:r w:rsidDel="00000000" w:rsidR="00000000" w:rsidRPr="00000000">
        <w:rPr>
          <w:rFonts w:ascii="Roboto" w:cs="Roboto" w:eastAsia="Roboto" w:hAnsi="Roboto"/>
          <w:color w:val="212529"/>
          <w:sz w:val="24"/>
          <w:szCs w:val="24"/>
          <w:highlight w:val="white"/>
          <w:rtl w:val="0"/>
        </w:rPr>
        <w:t xml:space="preserve">Hamiltonian circuit/cycle</w:t>
      </w:r>
    </w:p>
    <w:p w:rsidR="00000000" w:rsidDel="00000000" w:rsidP="00000000" w:rsidRDefault="00000000" w:rsidRPr="00000000" w14:paraId="000000AE">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AF">
      <w:pPr>
        <w:rPr>
          <w:b w:val="1"/>
          <w:sz w:val="40"/>
          <w:szCs w:val="40"/>
          <w:u w:val="single"/>
          <w:shd w:fill="fcfcfc" w:val="clear"/>
        </w:rPr>
      </w:pPr>
      <w:r w:rsidDel="00000000" w:rsidR="00000000" w:rsidRPr="00000000">
        <w:rPr>
          <w:b w:val="1"/>
          <w:sz w:val="40"/>
          <w:szCs w:val="40"/>
          <w:u w:val="single"/>
          <w:shd w:fill="fcfcfc" w:val="clear"/>
          <w:rtl w:val="0"/>
        </w:rPr>
        <w:t xml:space="preserve">Question-5</w:t>
      </w:r>
    </w:p>
    <w:p w:rsidR="00000000" w:rsidDel="00000000" w:rsidP="00000000" w:rsidRDefault="00000000" w:rsidRPr="00000000" w14:paraId="000000B0">
      <w:pPr>
        <w:rPr>
          <w:sz w:val="24"/>
          <w:szCs w:val="24"/>
          <w:shd w:fill="fcfcfc" w:val="clear"/>
        </w:rPr>
      </w:pPr>
      <w:r w:rsidDel="00000000" w:rsidR="00000000" w:rsidRPr="00000000">
        <w:rPr>
          <w:rtl w:val="0"/>
        </w:rPr>
      </w:r>
    </w:p>
    <w:p w:rsidR="00000000" w:rsidDel="00000000" w:rsidP="00000000" w:rsidRDefault="00000000" w:rsidRPr="00000000" w14:paraId="000000B1">
      <w:pPr>
        <w:rPr>
          <w:sz w:val="24"/>
          <w:szCs w:val="24"/>
          <w:shd w:fill="fcfcfc" w:val="clear"/>
        </w:rPr>
      </w:pPr>
      <w:r w:rsidDel="00000000" w:rsidR="00000000" w:rsidRPr="00000000">
        <w:rPr>
          <w:sz w:val="24"/>
          <w:szCs w:val="24"/>
          <w:shd w:fill="fcfcfc" w:val="clear"/>
          <w:rtl w:val="0"/>
        </w:rPr>
        <w:t xml:space="preserve">Select Option which is more suitable related to branch and bound algorithms. </w:t>
      </w:r>
    </w:p>
    <w:p w:rsidR="00000000" w:rsidDel="00000000" w:rsidP="00000000" w:rsidRDefault="00000000" w:rsidRPr="00000000" w14:paraId="000000B2">
      <w:pPr>
        <w:rPr>
          <w:sz w:val="24"/>
          <w:szCs w:val="24"/>
          <w:shd w:fill="fcfcfc" w:val="clear"/>
        </w:rPr>
      </w:pPr>
      <w:r w:rsidDel="00000000" w:rsidR="00000000" w:rsidRPr="00000000">
        <w:rPr>
          <w:sz w:val="24"/>
          <w:szCs w:val="24"/>
          <w:shd w:fill="fcfcfc" w:val="clear"/>
          <w:rtl w:val="0"/>
        </w:rPr>
        <w:t xml:space="preserve">A)It is applied to solve minimization problems, and maximization problems.</w:t>
      </w:r>
    </w:p>
    <w:p w:rsidR="00000000" w:rsidDel="00000000" w:rsidP="00000000" w:rsidRDefault="00000000" w:rsidRPr="00000000" w14:paraId="000000B3">
      <w:pPr>
        <w:rPr>
          <w:sz w:val="24"/>
          <w:szCs w:val="24"/>
          <w:shd w:fill="fcfcfc" w:val="clear"/>
        </w:rPr>
      </w:pPr>
      <w:r w:rsidDel="00000000" w:rsidR="00000000" w:rsidRPr="00000000">
        <w:rPr>
          <w:sz w:val="24"/>
          <w:szCs w:val="24"/>
          <w:shd w:fill="fcfcfc" w:val="clear"/>
          <w:rtl w:val="0"/>
        </w:rPr>
        <w:t xml:space="preserve">B) It completely searches the state space tree to get an optimal solution and it involves a bounding function.</w:t>
      </w:r>
    </w:p>
    <w:p w:rsidR="00000000" w:rsidDel="00000000" w:rsidP="00000000" w:rsidRDefault="00000000" w:rsidRPr="00000000" w14:paraId="000000B4">
      <w:pPr>
        <w:rPr>
          <w:sz w:val="24"/>
          <w:szCs w:val="24"/>
          <w:shd w:fill="fcfcfc" w:val="clear"/>
        </w:rPr>
      </w:pPr>
      <w:r w:rsidDel="00000000" w:rsidR="00000000" w:rsidRPr="00000000">
        <w:rPr>
          <w:sz w:val="24"/>
          <w:szCs w:val="24"/>
          <w:shd w:fill="fcfcfc" w:val="clear"/>
          <w:rtl w:val="0"/>
        </w:rPr>
        <w:t xml:space="preserve">C)It finds the solution to the overall issue by finding a solution to the first subproblem and then recursively solving other subproblems based on the solution of the first issue. </w:t>
      </w:r>
    </w:p>
    <w:p w:rsidR="00000000" w:rsidDel="00000000" w:rsidP="00000000" w:rsidRDefault="00000000" w:rsidRPr="00000000" w14:paraId="000000B5">
      <w:pPr>
        <w:rPr>
          <w:sz w:val="24"/>
          <w:szCs w:val="24"/>
          <w:shd w:fill="fcfcfc" w:val="clear"/>
        </w:rPr>
      </w:pPr>
      <w:r w:rsidDel="00000000" w:rsidR="00000000" w:rsidRPr="00000000">
        <w:rPr>
          <w:sz w:val="24"/>
          <w:szCs w:val="24"/>
          <w:shd w:fill="fcfcfc" w:val="clear"/>
          <w:rtl w:val="0"/>
        </w:rPr>
        <w:t xml:space="preserve">D)it is not a sophisticated method and It is more functional than backtracking.</w:t>
      </w:r>
    </w:p>
    <w:p w:rsidR="00000000" w:rsidDel="00000000" w:rsidP="00000000" w:rsidRDefault="00000000" w:rsidRPr="00000000" w14:paraId="000000B6">
      <w:pPr>
        <w:rPr>
          <w:sz w:val="24"/>
          <w:szCs w:val="24"/>
          <w:shd w:fill="fcfcfc" w:val="clear"/>
        </w:rPr>
      </w:pPr>
      <w:r w:rsidDel="00000000" w:rsidR="00000000" w:rsidRPr="00000000">
        <w:rPr>
          <w:rtl w:val="0"/>
        </w:rPr>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rPr>
          <w:sz w:val="24"/>
          <w:szCs w:val="24"/>
          <w:shd w:fill="fcfcfc" w:val="clear"/>
        </w:rPr>
      </w:pPr>
      <w:r w:rsidDel="00000000" w:rsidR="00000000" w:rsidRPr="00000000">
        <w:rPr>
          <w:b w:val="1"/>
          <w:sz w:val="34"/>
          <w:szCs w:val="34"/>
          <w:highlight w:val="white"/>
          <w:rtl w:val="0"/>
        </w:rPr>
        <w:t xml:space="preserve">Answer:- B)</w:t>
      </w:r>
      <w:r w:rsidDel="00000000" w:rsidR="00000000" w:rsidRPr="00000000">
        <w:rPr>
          <w:sz w:val="24"/>
          <w:szCs w:val="24"/>
          <w:highlight w:val="white"/>
          <w:rtl w:val="0"/>
        </w:rPr>
        <w:t xml:space="preserve">(I</w:t>
      </w:r>
      <w:r w:rsidDel="00000000" w:rsidR="00000000" w:rsidRPr="00000000">
        <w:rPr>
          <w:sz w:val="24"/>
          <w:szCs w:val="24"/>
          <w:shd w:fill="fcfcfc" w:val="clear"/>
          <w:rtl w:val="0"/>
        </w:rPr>
        <w:t xml:space="preserve">t completely searches the state space tree to get an optimal solution and it involves a bounding function.)</w:t>
      </w:r>
    </w:p>
    <w:p w:rsidR="00000000" w:rsidDel="00000000" w:rsidP="00000000" w:rsidRDefault="00000000" w:rsidRPr="00000000" w14:paraId="000000B9">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BA">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BB">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BC">
      <w:pPr>
        <w:rPr>
          <w:sz w:val="24"/>
          <w:szCs w:val="24"/>
          <w:shd w:fill="fcfcfc" w:val="clear"/>
        </w:rPr>
      </w:pPr>
      <w:r w:rsidDel="00000000" w:rsidR="00000000" w:rsidRPr="00000000">
        <w:rPr>
          <w:rtl w:val="0"/>
        </w:rPr>
      </w:r>
    </w:p>
    <w:p w:rsidR="00000000" w:rsidDel="00000000" w:rsidP="00000000" w:rsidRDefault="00000000" w:rsidRPr="00000000" w14:paraId="000000BD">
      <w:pPr>
        <w:rPr>
          <w:sz w:val="24"/>
          <w:szCs w:val="24"/>
          <w:shd w:fill="fcfcfc" w:val="clear"/>
        </w:rPr>
      </w:pPr>
      <w:r w:rsidDel="00000000" w:rsidR="00000000" w:rsidRPr="00000000">
        <w:rPr>
          <w:rtl w:val="0"/>
        </w:rPr>
      </w:r>
    </w:p>
    <w:p w:rsidR="00000000" w:rsidDel="00000000" w:rsidP="00000000" w:rsidRDefault="00000000" w:rsidRPr="00000000" w14:paraId="000000BE">
      <w:pPr>
        <w:rPr>
          <w:sz w:val="24"/>
          <w:szCs w:val="24"/>
          <w:shd w:fill="fcfcfc" w:val="clear"/>
        </w:rPr>
      </w:pPr>
      <w:r w:rsidDel="00000000" w:rsidR="00000000" w:rsidRPr="00000000">
        <w:rPr>
          <w:rtl w:val="0"/>
        </w:rPr>
      </w:r>
    </w:p>
    <w:p w:rsidR="00000000" w:rsidDel="00000000" w:rsidP="00000000" w:rsidRDefault="00000000" w:rsidRPr="00000000" w14:paraId="000000BF">
      <w:pPr>
        <w:rPr>
          <w:sz w:val="24"/>
          <w:szCs w:val="24"/>
          <w:shd w:fill="fcfcfc" w:val="clear"/>
        </w:rPr>
      </w:pPr>
      <w:r w:rsidDel="00000000" w:rsidR="00000000" w:rsidRPr="00000000">
        <w:rPr>
          <w:rtl w:val="0"/>
        </w:rPr>
      </w:r>
    </w:p>
    <w:p w:rsidR="00000000" w:rsidDel="00000000" w:rsidP="00000000" w:rsidRDefault="00000000" w:rsidRPr="00000000" w14:paraId="000000C0">
      <w:pPr>
        <w:rPr>
          <w:sz w:val="24"/>
          <w:szCs w:val="24"/>
          <w:shd w:fill="fcfcfc" w:val="clear"/>
        </w:rPr>
      </w:pPr>
      <w:r w:rsidDel="00000000" w:rsidR="00000000" w:rsidRPr="00000000">
        <w:rPr>
          <w:rtl w:val="0"/>
        </w:rPr>
      </w:r>
    </w:p>
    <w:p w:rsidR="00000000" w:rsidDel="00000000" w:rsidP="00000000" w:rsidRDefault="00000000" w:rsidRPr="00000000" w14:paraId="000000C1">
      <w:pPr>
        <w:rPr>
          <w:sz w:val="24"/>
          <w:szCs w:val="24"/>
          <w:shd w:fill="fcfcfc" w:val="clear"/>
        </w:rPr>
      </w:pPr>
      <w:r w:rsidDel="00000000" w:rsidR="00000000" w:rsidRPr="00000000">
        <w:rPr>
          <w:rtl w:val="0"/>
        </w:rPr>
      </w:r>
    </w:p>
    <w:p w:rsidR="00000000" w:rsidDel="00000000" w:rsidP="00000000" w:rsidRDefault="00000000" w:rsidRPr="00000000" w14:paraId="000000C2">
      <w:pPr>
        <w:rPr>
          <w:sz w:val="24"/>
          <w:szCs w:val="24"/>
          <w:shd w:fill="fcfcfc" w:val="clear"/>
        </w:rPr>
      </w:pPr>
      <w:r w:rsidDel="00000000" w:rsidR="00000000" w:rsidRPr="00000000">
        <w:rPr>
          <w:rtl w:val="0"/>
        </w:rPr>
      </w:r>
    </w:p>
    <w:p w:rsidR="00000000" w:rsidDel="00000000" w:rsidP="00000000" w:rsidRDefault="00000000" w:rsidRPr="00000000" w14:paraId="000000C3">
      <w:pPr>
        <w:rPr>
          <w:sz w:val="24"/>
          <w:szCs w:val="24"/>
          <w:shd w:fill="fcfcfc" w:val="clear"/>
        </w:rPr>
      </w:pPr>
      <w:r w:rsidDel="00000000" w:rsidR="00000000" w:rsidRPr="00000000">
        <w:rPr>
          <w:rtl w:val="0"/>
        </w:rPr>
      </w:r>
    </w:p>
    <w:p w:rsidR="00000000" w:rsidDel="00000000" w:rsidP="00000000" w:rsidRDefault="00000000" w:rsidRPr="00000000" w14:paraId="000000C4">
      <w:pPr>
        <w:rPr>
          <w:sz w:val="24"/>
          <w:szCs w:val="24"/>
          <w:shd w:fill="fcfcfc" w:val="clear"/>
        </w:rPr>
      </w:pPr>
      <w:r w:rsidDel="00000000" w:rsidR="00000000" w:rsidRPr="00000000">
        <w:rPr>
          <w:rtl w:val="0"/>
        </w:rPr>
      </w:r>
    </w:p>
    <w:p w:rsidR="00000000" w:rsidDel="00000000" w:rsidP="00000000" w:rsidRDefault="00000000" w:rsidRPr="00000000" w14:paraId="000000C5">
      <w:pPr>
        <w:rPr>
          <w:sz w:val="24"/>
          <w:szCs w:val="24"/>
          <w:shd w:fill="fcfcfc" w:val="clear"/>
        </w:rPr>
      </w:pPr>
      <w:r w:rsidDel="00000000" w:rsidR="00000000" w:rsidRPr="00000000">
        <w:rPr>
          <w:rtl w:val="0"/>
        </w:rPr>
      </w:r>
    </w:p>
    <w:p w:rsidR="00000000" w:rsidDel="00000000" w:rsidP="00000000" w:rsidRDefault="00000000" w:rsidRPr="00000000" w14:paraId="000000C6">
      <w:pPr>
        <w:rPr>
          <w:sz w:val="24"/>
          <w:szCs w:val="24"/>
          <w:shd w:fill="fcfcfc" w:val="clear"/>
        </w:rPr>
      </w:pPr>
      <w:r w:rsidDel="00000000" w:rsidR="00000000" w:rsidRPr="00000000">
        <w:rPr>
          <w:rtl w:val="0"/>
        </w:rPr>
      </w:r>
    </w:p>
    <w:p w:rsidR="00000000" w:rsidDel="00000000" w:rsidP="00000000" w:rsidRDefault="00000000" w:rsidRPr="00000000" w14:paraId="000000C7">
      <w:pPr>
        <w:rPr>
          <w:sz w:val="24"/>
          <w:szCs w:val="24"/>
          <w:shd w:fill="fcfcfc" w:val="clear"/>
        </w:rPr>
      </w:pPr>
      <w:r w:rsidDel="00000000" w:rsidR="00000000" w:rsidRPr="00000000">
        <w:rPr>
          <w:rtl w:val="0"/>
        </w:rPr>
      </w:r>
    </w:p>
    <w:p w:rsidR="00000000" w:rsidDel="00000000" w:rsidP="00000000" w:rsidRDefault="00000000" w:rsidRPr="00000000" w14:paraId="000000C8">
      <w:pPr>
        <w:rPr>
          <w:sz w:val="24"/>
          <w:szCs w:val="24"/>
          <w:shd w:fill="fcfcfc" w:val="clear"/>
        </w:rPr>
      </w:pPr>
      <w:r w:rsidDel="00000000" w:rsidR="00000000" w:rsidRPr="00000000">
        <w:rPr>
          <w:sz w:val="24"/>
          <w:szCs w:val="24"/>
          <w:shd w:fill="fcfcfc" w:val="clear"/>
          <w:rtl w:val="0"/>
        </w:rPr>
        <w:t xml:space="preserve">Questions:bhavika</w:t>
      </w:r>
    </w:p>
    <w:p w:rsidR="00000000" w:rsidDel="00000000" w:rsidP="00000000" w:rsidRDefault="00000000" w:rsidRPr="00000000" w14:paraId="000000C9">
      <w:pPr>
        <w:rPr>
          <w:sz w:val="24"/>
          <w:szCs w:val="24"/>
          <w:shd w:fill="fcfcfc" w:val="clear"/>
        </w:rPr>
      </w:pPr>
      <w:r w:rsidDel="00000000" w:rsidR="00000000" w:rsidRPr="00000000">
        <w:rPr>
          <w:sz w:val="24"/>
          <w:szCs w:val="24"/>
          <w:shd w:fill="fcfcfc" w:val="clear"/>
          <w:rtl w:val="0"/>
        </w:rPr>
        <w:t xml:space="preserve">Unit4</w:t>
      </w:r>
    </w:p>
    <w:p w:rsidR="00000000" w:rsidDel="00000000" w:rsidP="00000000" w:rsidRDefault="00000000" w:rsidRPr="00000000" w14:paraId="000000CA">
      <w:pPr>
        <w:rPr>
          <w:sz w:val="24"/>
          <w:szCs w:val="24"/>
          <w:shd w:fill="fcfcfc" w:val="clear"/>
        </w:rPr>
      </w:pPr>
      <w:r w:rsidDel="00000000" w:rsidR="00000000" w:rsidRPr="00000000">
        <w:rPr>
          <w:rtl w:val="0"/>
        </w:rPr>
      </w:r>
    </w:p>
    <w:p w:rsidR="00000000" w:rsidDel="00000000" w:rsidP="00000000" w:rsidRDefault="00000000" w:rsidRPr="00000000" w14:paraId="000000CB">
      <w:pPr>
        <w:rPr>
          <w:sz w:val="24"/>
          <w:szCs w:val="24"/>
          <w:shd w:fill="fcfcfc" w:val="clear"/>
        </w:rPr>
      </w:pPr>
      <w:r w:rsidDel="00000000" w:rsidR="00000000" w:rsidRPr="00000000">
        <w:rPr>
          <w:rtl w:val="0"/>
        </w:rPr>
      </w:r>
    </w:p>
    <w:p w:rsidR="00000000" w:rsidDel="00000000" w:rsidP="00000000" w:rsidRDefault="00000000" w:rsidRPr="00000000" w14:paraId="000000CC">
      <w:pPr>
        <w:rPr>
          <w:sz w:val="24"/>
          <w:szCs w:val="24"/>
          <w:u w:val="single"/>
          <w:shd w:fill="fcfcfc" w:val="clear"/>
        </w:rPr>
      </w:pPr>
      <w:r w:rsidDel="00000000" w:rsidR="00000000" w:rsidRPr="00000000">
        <w:rPr>
          <w:sz w:val="24"/>
          <w:szCs w:val="24"/>
          <w:shd w:fill="fcfcfc" w:val="clear"/>
          <w:rtl w:val="0"/>
        </w:rPr>
        <w:t xml:space="preserve">Q1. </w:t>
      </w:r>
      <w:r w:rsidDel="00000000" w:rsidR="00000000" w:rsidRPr="00000000">
        <w:rPr>
          <w:sz w:val="14"/>
          <w:szCs w:val="14"/>
          <w:shd w:fill="fcfcfc" w:val="clear"/>
          <w:rtl w:val="0"/>
        </w:rPr>
        <w:t xml:space="preserve">    </w:t>
      </w:r>
      <w:r w:rsidDel="00000000" w:rsidR="00000000" w:rsidRPr="00000000">
        <w:rPr>
          <w:sz w:val="14"/>
          <w:szCs w:val="14"/>
          <w:u w:val="single"/>
          <w:shd w:fill="fcfcfc" w:val="clear"/>
          <w:rtl w:val="0"/>
        </w:rPr>
        <w:t xml:space="preserve">  </w:t>
      </w:r>
      <w:r w:rsidDel="00000000" w:rsidR="00000000" w:rsidRPr="00000000">
        <w:rPr>
          <w:sz w:val="24"/>
          <w:szCs w:val="24"/>
          <w:u w:val="single"/>
          <w:shd w:fill="fcfcfc" w:val="clear"/>
          <w:rtl w:val="0"/>
        </w:rPr>
        <w:t xml:space="preserve">Which of the following are not true?</w:t>
      </w:r>
    </w:p>
    <w:p w:rsidR="00000000" w:rsidDel="00000000" w:rsidP="00000000" w:rsidRDefault="00000000" w:rsidRPr="00000000" w14:paraId="000000CD">
      <w:pPr>
        <w:spacing w:after="240" w:before="240" w:lineRule="auto"/>
        <w:ind w:left="1440" w:hanging="360"/>
        <w:rPr>
          <w:sz w:val="24"/>
          <w:szCs w:val="24"/>
          <w:shd w:fill="fcfcfc" w:val="clear"/>
        </w:rPr>
      </w:pPr>
      <w:r w:rsidDel="00000000" w:rsidR="00000000" w:rsidRPr="00000000">
        <w:rPr>
          <w:sz w:val="24"/>
          <w:szCs w:val="24"/>
          <w:shd w:fill="fcfcfc" w:val="clear"/>
          <w:rtl w:val="0"/>
        </w:rPr>
        <w:t xml:space="preserve">a.</w:t>
      </w:r>
      <w:r w:rsidDel="00000000" w:rsidR="00000000" w:rsidRPr="00000000">
        <w:rPr>
          <w:sz w:val="14"/>
          <w:szCs w:val="14"/>
          <w:shd w:fill="fcfcfc" w:val="clear"/>
          <w:rtl w:val="0"/>
        </w:rPr>
        <w:t xml:space="preserve">       </w:t>
      </w:r>
      <w:r w:rsidDel="00000000" w:rsidR="00000000" w:rsidRPr="00000000">
        <w:rPr>
          <w:sz w:val="24"/>
          <w:szCs w:val="24"/>
          <w:shd w:fill="fcfcfc" w:val="clear"/>
          <w:rtl w:val="0"/>
        </w:rPr>
        <w:t xml:space="preserve">Travelling salesperson </w:t>
      </w:r>
      <w:r w:rsidDel="00000000" w:rsidR="00000000" w:rsidRPr="00000000">
        <w:rPr>
          <w:sz w:val="24"/>
          <w:szCs w:val="24"/>
          <w:shd w:fill="fcfcfc" w:val="clear"/>
          <w:rtl w:val="0"/>
        </w:rPr>
        <w:t xml:space="preserve">problem</w:t>
      </w:r>
      <w:r w:rsidDel="00000000" w:rsidR="00000000" w:rsidRPr="00000000">
        <w:rPr>
          <w:sz w:val="24"/>
          <w:szCs w:val="24"/>
          <w:shd w:fill="fcfcfc" w:val="clear"/>
          <w:rtl w:val="0"/>
        </w:rPr>
        <w:t xml:space="preserve"> can be solved only by using either dynamic programming or brute force </w:t>
      </w:r>
      <w:r w:rsidDel="00000000" w:rsidR="00000000" w:rsidRPr="00000000">
        <w:rPr>
          <w:sz w:val="24"/>
          <w:szCs w:val="24"/>
          <w:shd w:fill="fcfcfc" w:val="clear"/>
          <w:rtl w:val="0"/>
        </w:rPr>
        <w:t xml:space="preserve">method</w:t>
      </w:r>
      <w:r w:rsidDel="00000000" w:rsidR="00000000" w:rsidRPr="00000000">
        <w:rPr>
          <w:sz w:val="24"/>
          <w:szCs w:val="24"/>
          <w:shd w:fill="fcfcfc" w:val="clear"/>
          <w:rtl w:val="0"/>
        </w:rPr>
        <w:t xml:space="preserve">.</w:t>
      </w:r>
    </w:p>
    <w:p w:rsidR="00000000" w:rsidDel="00000000" w:rsidP="00000000" w:rsidRDefault="00000000" w:rsidRPr="00000000" w14:paraId="000000CE">
      <w:pPr>
        <w:spacing w:after="240" w:before="240" w:lineRule="auto"/>
        <w:ind w:left="1440" w:hanging="360"/>
        <w:rPr>
          <w:sz w:val="24"/>
          <w:szCs w:val="24"/>
          <w:shd w:fill="fcfcfc" w:val="clear"/>
        </w:rPr>
      </w:pPr>
      <w:r w:rsidDel="00000000" w:rsidR="00000000" w:rsidRPr="00000000">
        <w:rPr>
          <w:sz w:val="24"/>
          <w:szCs w:val="24"/>
          <w:shd w:fill="fcfcfc" w:val="clear"/>
          <w:rtl w:val="0"/>
        </w:rPr>
        <w:t xml:space="preserve">b.</w:t>
      </w:r>
      <w:r w:rsidDel="00000000" w:rsidR="00000000" w:rsidRPr="00000000">
        <w:rPr>
          <w:sz w:val="14"/>
          <w:szCs w:val="14"/>
          <w:shd w:fill="fcfcfc" w:val="clear"/>
          <w:rtl w:val="0"/>
        </w:rPr>
        <w:t xml:space="preserve">       </w:t>
      </w:r>
      <w:r w:rsidDel="00000000" w:rsidR="00000000" w:rsidRPr="00000000">
        <w:rPr>
          <w:sz w:val="24"/>
          <w:szCs w:val="24"/>
          <w:shd w:fill="fcfcfc" w:val="clear"/>
          <w:rtl w:val="0"/>
        </w:rPr>
        <w:t xml:space="preserve">Dijkstra’s algorithm is the fastest way to solve single source shortest path problems.</w:t>
      </w:r>
    </w:p>
    <w:p w:rsidR="00000000" w:rsidDel="00000000" w:rsidP="00000000" w:rsidRDefault="00000000" w:rsidRPr="00000000" w14:paraId="000000CF">
      <w:pPr>
        <w:spacing w:after="240" w:before="240" w:lineRule="auto"/>
        <w:ind w:left="1440" w:hanging="360"/>
        <w:rPr>
          <w:sz w:val="24"/>
          <w:szCs w:val="24"/>
          <w:shd w:fill="fcfcfc" w:val="clear"/>
        </w:rPr>
      </w:pPr>
      <w:r w:rsidDel="00000000" w:rsidR="00000000" w:rsidRPr="00000000">
        <w:rPr>
          <w:sz w:val="24"/>
          <w:szCs w:val="24"/>
          <w:shd w:fill="fcfcfc" w:val="clear"/>
          <w:rtl w:val="0"/>
        </w:rPr>
        <w:t xml:space="preserve">c.</w:t>
      </w:r>
      <w:r w:rsidDel="00000000" w:rsidR="00000000" w:rsidRPr="00000000">
        <w:rPr>
          <w:sz w:val="14"/>
          <w:szCs w:val="14"/>
          <w:shd w:fill="fcfcfc" w:val="clear"/>
          <w:rtl w:val="0"/>
        </w:rPr>
        <w:t xml:space="preserve">       </w:t>
      </w:r>
      <w:r w:rsidDel="00000000" w:rsidR="00000000" w:rsidRPr="00000000">
        <w:rPr>
          <w:sz w:val="24"/>
          <w:szCs w:val="24"/>
          <w:shd w:fill="fcfcfc" w:val="clear"/>
          <w:rtl w:val="0"/>
        </w:rPr>
        <w:t xml:space="preserve">Overlapping subproblems cannot be handled by the greedy approach.</w:t>
      </w:r>
    </w:p>
    <w:p w:rsidR="00000000" w:rsidDel="00000000" w:rsidP="00000000" w:rsidRDefault="00000000" w:rsidRPr="00000000" w14:paraId="000000D0">
      <w:pPr>
        <w:spacing w:after="240" w:before="240" w:lineRule="auto"/>
        <w:ind w:left="1440" w:hanging="360"/>
        <w:rPr>
          <w:sz w:val="24"/>
          <w:szCs w:val="24"/>
          <w:shd w:fill="fcfcfc" w:val="clear"/>
        </w:rPr>
      </w:pPr>
      <w:r w:rsidDel="00000000" w:rsidR="00000000" w:rsidRPr="00000000">
        <w:rPr>
          <w:sz w:val="24"/>
          <w:szCs w:val="24"/>
          <w:shd w:fill="fcfcfc" w:val="clear"/>
          <w:rtl w:val="0"/>
        </w:rPr>
        <w:t xml:space="preserve">d.</w:t>
      </w:r>
      <w:r w:rsidDel="00000000" w:rsidR="00000000" w:rsidRPr="00000000">
        <w:rPr>
          <w:sz w:val="14"/>
          <w:szCs w:val="14"/>
          <w:shd w:fill="fcfcfc" w:val="clear"/>
          <w:rtl w:val="0"/>
        </w:rPr>
        <w:t xml:space="preserve">       </w:t>
      </w:r>
      <w:r w:rsidDel="00000000" w:rsidR="00000000" w:rsidRPr="00000000">
        <w:rPr>
          <w:sz w:val="24"/>
          <w:szCs w:val="24"/>
          <w:shd w:fill="fcfcfc" w:val="clear"/>
          <w:rtl w:val="0"/>
        </w:rPr>
        <w:t xml:space="preserve">Floyd Warshall's algorithm runs for ‘n’ iterations for ‘n’ nodes.</w:t>
      </w:r>
    </w:p>
    <w:p w:rsidR="00000000" w:rsidDel="00000000" w:rsidP="00000000" w:rsidRDefault="00000000" w:rsidRPr="00000000" w14:paraId="000000D1">
      <w:pPr>
        <w:spacing w:after="240" w:before="240" w:lineRule="auto"/>
        <w:ind w:left="1080" w:firstLine="0"/>
        <w:rPr>
          <w:b w:val="1"/>
          <w:sz w:val="24"/>
          <w:szCs w:val="24"/>
          <w:shd w:fill="fcfcfc" w:val="clear"/>
        </w:rPr>
      </w:pPr>
      <w:r w:rsidDel="00000000" w:rsidR="00000000" w:rsidRPr="00000000">
        <w:rPr>
          <w:b w:val="1"/>
          <w:sz w:val="24"/>
          <w:szCs w:val="24"/>
          <w:shd w:fill="fcfcfc" w:val="clear"/>
          <w:rtl w:val="0"/>
        </w:rPr>
        <w:t xml:space="preserve">Ans: a</w:t>
      </w:r>
    </w:p>
    <w:p w:rsidR="00000000" w:rsidDel="00000000" w:rsidP="00000000" w:rsidRDefault="00000000" w:rsidRPr="00000000" w14:paraId="000000D2">
      <w:pPr>
        <w:spacing w:after="240" w:before="240" w:lineRule="auto"/>
        <w:ind w:left="1080" w:firstLine="0"/>
        <w:rPr>
          <w:b w:val="1"/>
          <w:sz w:val="24"/>
          <w:szCs w:val="24"/>
          <w:shd w:fill="fcfcfc" w:val="clear"/>
        </w:rPr>
      </w:pPr>
      <w:r w:rsidDel="00000000" w:rsidR="00000000" w:rsidRPr="00000000">
        <w:rPr>
          <w:b w:val="1"/>
          <w:sz w:val="24"/>
          <w:szCs w:val="24"/>
          <w:shd w:fill="fcfcfc" w:val="clear"/>
          <w:rtl w:val="0"/>
        </w:rPr>
        <w:t xml:space="preserve">It can be solved by using 3 methods-dynamic programming,brute force  method and branch and bound method also.</w:t>
      </w:r>
    </w:p>
    <w:p w:rsidR="00000000" w:rsidDel="00000000" w:rsidP="00000000" w:rsidRDefault="00000000" w:rsidRPr="00000000" w14:paraId="000000D3">
      <w:pPr>
        <w:spacing w:after="240" w:before="240" w:lineRule="auto"/>
        <w:ind w:left="0" w:firstLine="0"/>
        <w:rPr>
          <w:b w:val="1"/>
          <w:sz w:val="24"/>
          <w:szCs w:val="24"/>
          <w:shd w:fill="fcfcfc" w:val="clear"/>
        </w:rPr>
      </w:pPr>
      <w:r w:rsidDel="00000000" w:rsidR="00000000" w:rsidRPr="00000000">
        <w:rPr>
          <w:rtl w:val="0"/>
        </w:rPr>
      </w:r>
    </w:p>
    <w:p w:rsidR="00000000" w:rsidDel="00000000" w:rsidP="00000000" w:rsidRDefault="00000000" w:rsidRPr="00000000" w14:paraId="000000D4">
      <w:pPr>
        <w:spacing w:after="240" w:before="240" w:lineRule="auto"/>
        <w:ind w:left="0" w:firstLine="0"/>
        <w:rPr>
          <w:sz w:val="24"/>
          <w:szCs w:val="24"/>
          <w:shd w:fill="fcfcfc" w:val="clear"/>
        </w:rPr>
      </w:pPr>
      <w:r w:rsidDel="00000000" w:rsidR="00000000" w:rsidRPr="00000000">
        <w:rPr>
          <w:rtl w:val="0"/>
        </w:rPr>
      </w:r>
    </w:p>
    <w:p w:rsidR="00000000" w:rsidDel="00000000" w:rsidP="00000000" w:rsidRDefault="00000000" w:rsidRPr="00000000" w14:paraId="000000D5">
      <w:pPr>
        <w:spacing w:after="240" w:before="240" w:lineRule="auto"/>
        <w:ind w:left="0" w:firstLine="0"/>
        <w:rPr>
          <w:sz w:val="24"/>
          <w:szCs w:val="24"/>
          <w:shd w:fill="fcfcfc" w:val="clear"/>
        </w:rPr>
      </w:pPr>
      <w:r w:rsidDel="00000000" w:rsidR="00000000" w:rsidRPr="00000000">
        <w:rPr>
          <w:rtl w:val="0"/>
        </w:rPr>
      </w:r>
    </w:p>
    <w:p w:rsidR="00000000" w:rsidDel="00000000" w:rsidP="00000000" w:rsidRDefault="00000000" w:rsidRPr="00000000" w14:paraId="000000D6">
      <w:pPr>
        <w:spacing w:after="240" w:before="240" w:lineRule="auto"/>
        <w:ind w:left="0" w:firstLine="0"/>
        <w:rPr>
          <w:sz w:val="24"/>
          <w:szCs w:val="24"/>
          <w:u w:val="single"/>
          <w:shd w:fill="fcfcfc" w:val="clear"/>
        </w:rPr>
      </w:pPr>
      <w:r w:rsidDel="00000000" w:rsidR="00000000" w:rsidRPr="00000000">
        <w:rPr>
          <w:sz w:val="24"/>
          <w:szCs w:val="24"/>
          <w:shd w:fill="fcfcfc" w:val="clear"/>
          <w:rtl w:val="0"/>
        </w:rPr>
        <w:t xml:space="preserve">Q2 .   </w:t>
      </w:r>
      <w:r w:rsidDel="00000000" w:rsidR="00000000" w:rsidRPr="00000000">
        <w:rPr>
          <w:sz w:val="24"/>
          <w:szCs w:val="24"/>
          <w:u w:val="single"/>
          <w:shd w:fill="fcfcfc" w:val="clear"/>
          <w:rtl w:val="0"/>
        </w:rPr>
        <w:t xml:space="preserve">A carton is to be filled using the 0/1 Knapsack algorithm. Maximum items available are 4. Maximum weight that can be held by the carton is 7. Item 1</w:t>
      </w:r>
    </w:p>
    <w:p w:rsidR="00000000" w:rsidDel="00000000" w:rsidP="00000000" w:rsidRDefault="00000000" w:rsidRPr="00000000" w14:paraId="000000D7">
      <w:pPr>
        <w:spacing w:after="240" w:before="240" w:lineRule="auto"/>
        <w:ind w:left="0" w:firstLine="0"/>
        <w:rPr>
          <w:sz w:val="24"/>
          <w:szCs w:val="24"/>
          <w:u w:val="single"/>
          <w:shd w:fill="fcfcfc" w:val="clear"/>
        </w:rPr>
      </w:pPr>
      <w:r w:rsidDel="00000000" w:rsidR="00000000" w:rsidRPr="00000000">
        <w:rPr>
          <w:sz w:val="24"/>
          <w:szCs w:val="24"/>
          <w:u w:val="single"/>
          <w:shd w:fill="fcfcfc" w:val="clear"/>
          <w:rtl w:val="0"/>
        </w:rPr>
        <w:t xml:space="preserve">Weighs 1,item 2 weighs 3,item 3 weighs 4,item 4 weighs 5.Their corresponding </w:t>
      </w:r>
      <w:r w:rsidDel="00000000" w:rsidR="00000000" w:rsidRPr="00000000">
        <w:rPr>
          <w:sz w:val="24"/>
          <w:szCs w:val="24"/>
          <w:u w:val="single"/>
          <w:shd w:fill="fcfcfc" w:val="clear"/>
          <w:rtl w:val="0"/>
        </w:rPr>
        <w:t xml:space="preserve">value</w:t>
      </w:r>
      <w:r w:rsidDel="00000000" w:rsidR="00000000" w:rsidRPr="00000000">
        <w:rPr>
          <w:sz w:val="24"/>
          <w:szCs w:val="24"/>
          <w:u w:val="single"/>
          <w:shd w:fill="fcfcfc" w:val="clear"/>
          <w:rtl w:val="0"/>
        </w:rPr>
        <w:t xml:space="preserve"> are Rs. 1,4,5,7. Following is maximum value after filling the carton to optimum quantity:</w:t>
      </w:r>
    </w:p>
    <w:p w:rsidR="00000000" w:rsidDel="00000000" w:rsidP="00000000" w:rsidRDefault="00000000" w:rsidRPr="00000000" w14:paraId="000000D8">
      <w:pPr>
        <w:numPr>
          <w:ilvl w:val="0"/>
          <w:numId w:val="3"/>
        </w:numPr>
        <w:spacing w:after="0" w:afterAutospacing="0" w:before="240" w:lineRule="auto"/>
        <w:ind w:left="720" w:hanging="360"/>
        <w:rPr>
          <w:sz w:val="24"/>
          <w:szCs w:val="24"/>
          <w:u w:val="none"/>
          <w:shd w:fill="fcfcfc" w:val="clear"/>
        </w:rPr>
      </w:pPr>
      <w:r w:rsidDel="00000000" w:rsidR="00000000" w:rsidRPr="00000000">
        <w:rPr>
          <w:sz w:val="24"/>
          <w:szCs w:val="24"/>
          <w:shd w:fill="fcfcfc" w:val="clear"/>
          <w:rtl w:val="0"/>
        </w:rPr>
        <w:t xml:space="preserve">12</w:t>
      </w:r>
    </w:p>
    <w:p w:rsidR="00000000" w:rsidDel="00000000" w:rsidP="00000000" w:rsidRDefault="00000000" w:rsidRPr="00000000" w14:paraId="000000D9">
      <w:pPr>
        <w:numPr>
          <w:ilvl w:val="0"/>
          <w:numId w:val="3"/>
        </w:numPr>
        <w:spacing w:after="0" w:afterAutospacing="0" w:before="0" w:beforeAutospacing="0" w:lineRule="auto"/>
        <w:ind w:left="720" w:hanging="360"/>
        <w:rPr>
          <w:sz w:val="24"/>
          <w:szCs w:val="24"/>
          <w:u w:val="none"/>
          <w:shd w:fill="fcfcfc" w:val="clear"/>
        </w:rPr>
      </w:pPr>
      <w:r w:rsidDel="00000000" w:rsidR="00000000" w:rsidRPr="00000000">
        <w:rPr>
          <w:sz w:val="24"/>
          <w:szCs w:val="24"/>
          <w:shd w:fill="fcfcfc" w:val="clear"/>
          <w:rtl w:val="0"/>
        </w:rPr>
        <w:t xml:space="preserve">9</w:t>
      </w:r>
    </w:p>
    <w:p w:rsidR="00000000" w:rsidDel="00000000" w:rsidP="00000000" w:rsidRDefault="00000000" w:rsidRPr="00000000" w14:paraId="000000DA">
      <w:pPr>
        <w:numPr>
          <w:ilvl w:val="0"/>
          <w:numId w:val="3"/>
        </w:numPr>
        <w:spacing w:after="0" w:afterAutospacing="0" w:before="0" w:beforeAutospacing="0" w:lineRule="auto"/>
        <w:ind w:left="720" w:hanging="360"/>
        <w:rPr>
          <w:sz w:val="24"/>
          <w:szCs w:val="24"/>
          <w:u w:val="none"/>
          <w:shd w:fill="fcfcfc" w:val="clear"/>
        </w:rPr>
      </w:pPr>
      <w:r w:rsidDel="00000000" w:rsidR="00000000" w:rsidRPr="00000000">
        <w:rPr>
          <w:sz w:val="24"/>
          <w:szCs w:val="24"/>
          <w:shd w:fill="fcfcfc" w:val="clear"/>
          <w:rtl w:val="0"/>
        </w:rPr>
        <w:t xml:space="preserve">8</w:t>
      </w:r>
    </w:p>
    <w:p w:rsidR="00000000" w:rsidDel="00000000" w:rsidP="00000000" w:rsidRDefault="00000000" w:rsidRPr="00000000" w14:paraId="000000DB">
      <w:pPr>
        <w:numPr>
          <w:ilvl w:val="0"/>
          <w:numId w:val="3"/>
        </w:numPr>
        <w:spacing w:after="240" w:before="0" w:beforeAutospacing="0" w:lineRule="auto"/>
        <w:ind w:left="720" w:hanging="360"/>
        <w:rPr>
          <w:sz w:val="24"/>
          <w:szCs w:val="24"/>
          <w:u w:val="none"/>
          <w:shd w:fill="fcfcfc" w:val="clear"/>
        </w:rPr>
      </w:pPr>
      <w:r w:rsidDel="00000000" w:rsidR="00000000" w:rsidRPr="00000000">
        <w:rPr>
          <w:sz w:val="24"/>
          <w:szCs w:val="24"/>
          <w:shd w:fill="fcfcfc" w:val="clear"/>
          <w:rtl w:val="0"/>
        </w:rPr>
        <w:t xml:space="preserve">11</w:t>
      </w:r>
    </w:p>
    <w:p w:rsidR="00000000" w:rsidDel="00000000" w:rsidP="00000000" w:rsidRDefault="00000000" w:rsidRPr="00000000" w14:paraId="000000DC">
      <w:pPr>
        <w:spacing w:after="240" w:before="240" w:lineRule="auto"/>
        <w:ind w:left="720" w:firstLine="0"/>
        <w:rPr>
          <w:sz w:val="24"/>
          <w:szCs w:val="24"/>
          <w:shd w:fill="fcfcfc" w:val="clear"/>
        </w:rPr>
      </w:pPr>
      <w:r w:rsidDel="00000000" w:rsidR="00000000" w:rsidRPr="00000000">
        <w:rPr>
          <w:sz w:val="24"/>
          <w:szCs w:val="24"/>
          <w:shd w:fill="fcfcfc" w:val="clear"/>
          <w:rtl w:val="0"/>
        </w:rPr>
        <w:t xml:space="preserve">Ans: b</w:t>
      </w:r>
    </w:p>
    <w:p w:rsidR="00000000" w:rsidDel="00000000" w:rsidP="00000000" w:rsidRDefault="00000000" w:rsidRPr="00000000" w14:paraId="000000DD">
      <w:pPr>
        <w:spacing w:after="240" w:before="240" w:lineRule="auto"/>
        <w:ind w:left="720" w:firstLine="0"/>
        <w:rPr>
          <w:sz w:val="24"/>
          <w:szCs w:val="24"/>
          <w:shd w:fill="fcfcfc" w:val="clear"/>
        </w:rPr>
      </w:pPr>
      <w:r w:rsidDel="00000000" w:rsidR="00000000" w:rsidRPr="00000000">
        <w:rPr>
          <w:sz w:val="24"/>
          <w:szCs w:val="24"/>
          <w:shd w:fill="fcfcfc" w:val="clear"/>
          <w:rtl w:val="0"/>
        </w:rPr>
        <w:t xml:space="preserve">Items of weight 3,4 selected.</w:t>
      </w:r>
      <w:r w:rsidDel="00000000" w:rsidR="00000000" w:rsidRPr="00000000">
        <w:rPr>
          <w:rtl w:val="0"/>
        </w:rPr>
      </w:r>
    </w:p>
    <w:p w:rsidR="00000000" w:rsidDel="00000000" w:rsidP="00000000" w:rsidRDefault="00000000" w:rsidRPr="00000000" w14:paraId="000000DE">
      <w:pPr>
        <w:spacing w:after="240" w:before="240" w:lineRule="auto"/>
        <w:ind w:left="0" w:firstLine="0"/>
        <w:rPr>
          <w:color w:val="3a3a3a"/>
          <w:sz w:val="24"/>
          <w:szCs w:val="24"/>
          <w:highlight w:val="white"/>
          <w:u w:val="single"/>
        </w:rPr>
      </w:pPr>
      <w:r w:rsidDel="00000000" w:rsidR="00000000" w:rsidRPr="00000000">
        <w:rPr>
          <w:color w:val="3a3a3a"/>
          <w:sz w:val="24"/>
          <w:szCs w:val="24"/>
          <w:highlight w:val="white"/>
          <w:rtl w:val="0"/>
        </w:rPr>
        <w:t xml:space="preserve">Q3 . </w:t>
      </w:r>
      <w:r w:rsidDel="00000000" w:rsidR="00000000" w:rsidRPr="00000000">
        <w:rPr>
          <w:color w:val="3a3a3a"/>
          <w:sz w:val="14"/>
          <w:szCs w:val="14"/>
          <w:highlight w:val="white"/>
          <w:rtl w:val="0"/>
        </w:rPr>
        <w:t xml:space="preserve"> </w:t>
      </w:r>
      <w:r w:rsidDel="00000000" w:rsidR="00000000" w:rsidRPr="00000000">
        <w:rPr>
          <w:color w:val="3a3a3a"/>
          <w:sz w:val="14"/>
          <w:szCs w:val="14"/>
          <w:highlight w:val="white"/>
          <w:u w:val="single"/>
          <w:rtl w:val="0"/>
        </w:rPr>
        <w:t xml:space="preserve">     </w:t>
      </w:r>
      <w:r w:rsidDel="00000000" w:rsidR="00000000" w:rsidRPr="00000000">
        <w:rPr>
          <w:color w:val="3a3a3a"/>
          <w:sz w:val="24"/>
          <w:szCs w:val="24"/>
          <w:highlight w:val="white"/>
          <w:u w:val="single"/>
          <w:rtl w:val="0"/>
        </w:rPr>
        <w:t xml:space="preserve">Length of longest common subsequence of ‘PQRTSM’ and ‘</w:t>
      </w:r>
      <w:ins w:author="BHAVIKA SHRIVASTAVA" w:id="0" w:date="2021-10-28T06:00:16Z">
        <w:r w:rsidDel="00000000" w:rsidR="00000000" w:rsidRPr="00000000">
          <w:rPr>
            <w:color w:val="3a3a3a"/>
            <w:sz w:val="24"/>
            <w:szCs w:val="24"/>
            <w:highlight w:val="white"/>
            <w:u w:val="single"/>
            <w:rtl w:val="0"/>
          </w:rPr>
          <w:t xml:space="preserve">LQSTM</w:t>
        </w:r>
      </w:ins>
      <w:r w:rsidDel="00000000" w:rsidR="00000000" w:rsidRPr="00000000">
        <w:rPr>
          <w:color w:val="3a3a3a"/>
          <w:sz w:val="24"/>
          <w:szCs w:val="24"/>
          <w:highlight w:val="white"/>
          <w:u w:val="single"/>
          <w:rtl w:val="0"/>
        </w:rPr>
        <w:t xml:space="preserve">’ is:</w:t>
      </w:r>
    </w:p>
    <w:p w:rsidR="00000000" w:rsidDel="00000000" w:rsidP="00000000" w:rsidRDefault="00000000" w:rsidRPr="00000000" w14:paraId="000000DF">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a.</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2</w:t>
      </w:r>
    </w:p>
    <w:p w:rsidR="00000000" w:rsidDel="00000000" w:rsidP="00000000" w:rsidRDefault="00000000" w:rsidRPr="00000000" w14:paraId="000000E0">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b.</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3</w:t>
      </w:r>
    </w:p>
    <w:p w:rsidR="00000000" w:rsidDel="00000000" w:rsidP="00000000" w:rsidRDefault="00000000" w:rsidRPr="00000000" w14:paraId="000000E1">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c.</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4</w:t>
      </w:r>
    </w:p>
    <w:p w:rsidR="00000000" w:rsidDel="00000000" w:rsidP="00000000" w:rsidRDefault="00000000" w:rsidRPr="00000000" w14:paraId="000000E2">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d.</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5</w:t>
      </w:r>
    </w:p>
    <w:p w:rsidR="00000000" w:rsidDel="00000000" w:rsidP="00000000" w:rsidRDefault="00000000" w:rsidRPr="00000000" w14:paraId="000000E3">
      <w:pPr>
        <w:spacing w:after="240" w:before="240" w:lineRule="auto"/>
        <w:rPr>
          <w:b w:val="1"/>
          <w:color w:val="3a3a3a"/>
          <w:sz w:val="24"/>
          <w:szCs w:val="24"/>
          <w:highlight w:val="white"/>
        </w:rPr>
      </w:pPr>
      <w:r w:rsidDel="00000000" w:rsidR="00000000" w:rsidRPr="00000000">
        <w:rPr>
          <w:b w:val="1"/>
          <w:color w:val="3a3a3a"/>
          <w:sz w:val="24"/>
          <w:szCs w:val="24"/>
          <w:highlight w:val="white"/>
          <w:rtl w:val="0"/>
        </w:rPr>
        <w:t xml:space="preserve">          </w:t>
        <w:tab/>
        <w:t xml:space="preserve">Ans: 3(b) lcs=</w:t>
      </w:r>
    </w:p>
    <w:p w:rsidR="00000000" w:rsidDel="00000000" w:rsidP="00000000" w:rsidRDefault="00000000" w:rsidRPr="00000000" w14:paraId="000000E4">
      <w:pPr>
        <w:spacing w:after="240" w:before="240" w:lineRule="auto"/>
        <w:rPr>
          <w:color w:val="3a3a3a"/>
          <w:sz w:val="24"/>
          <w:szCs w:val="24"/>
          <w:highlight w:val="white"/>
        </w:rPr>
      </w:pPr>
      <w:r w:rsidDel="00000000" w:rsidR="00000000" w:rsidRPr="00000000">
        <w:rPr>
          <w:color w:val="3a3a3a"/>
          <w:sz w:val="24"/>
          <w:szCs w:val="24"/>
          <w:highlight w:val="white"/>
          <w:rtl w:val="0"/>
        </w:rPr>
        <w:t xml:space="preserve">Q4. </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For a given problem, time complexity of dynamic programming is not ____ than the greedy approach.</w:t>
      </w:r>
    </w:p>
    <w:p w:rsidR="00000000" w:rsidDel="00000000" w:rsidP="00000000" w:rsidRDefault="00000000" w:rsidRPr="00000000" w14:paraId="000000E5">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a.</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Higher</w:t>
      </w:r>
    </w:p>
    <w:p w:rsidR="00000000" w:rsidDel="00000000" w:rsidP="00000000" w:rsidRDefault="00000000" w:rsidRPr="00000000" w14:paraId="000000E6">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b.</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Lower</w:t>
      </w:r>
    </w:p>
    <w:p w:rsidR="00000000" w:rsidDel="00000000" w:rsidP="00000000" w:rsidRDefault="00000000" w:rsidRPr="00000000" w14:paraId="000000E7">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C.    can’t determine</w:t>
      </w:r>
    </w:p>
    <w:p w:rsidR="00000000" w:rsidDel="00000000" w:rsidP="00000000" w:rsidRDefault="00000000" w:rsidRPr="00000000" w14:paraId="000000E8">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D.    different</w:t>
      </w:r>
    </w:p>
    <w:p w:rsidR="00000000" w:rsidDel="00000000" w:rsidP="00000000" w:rsidRDefault="00000000" w:rsidRPr="00000000" w14:paraId="000000E9">
      <w:pPr>
        <w:spacing w:after="240" w:before="240" w:lineRule="auto"/>
        <w:ind w:left="1440" w:hanging="360"/>
        <w:rPr>
          <w:b w:val="1"/>
          <w:color w:val="3a3a3a"/>
          <w:sz w:val="24"/>
          <w:szCs w:val="24"/>
          <w:highlight w:val="white"/>
        </w:rPr>
        <w:pPrChange w:author="BHAVIKA SHRIVASTAVA" w:id="0" w:date="2021-10-28T06:03:43Z">
          <w:pPr>
            <w:spacing w:after="240" w:before="240" w:lineRule="auto"/>
            <w:ind w:left="1440" w:hanging="360"/>
          </w:pPr>
        </w:pPrChange>
      </w:pPr>
      <w:r w:rsidDel="00000000" w:rsidR="00000000" w:rsidRPr="00000000">
        <w:rPr>
          <w:b w:val="1"/>
          <w:color w:val="3a3a3a"/>
          <w:sz w:val="24"/>
          <w:szCs w:val="24"/>
          <w:highlight w:val="white"/>
          <w:rtl w:val="0"/>
        </w:rPr>
        <w:t xml:space="preserve">Ans:b</w:t>
      </w:r>
      <w:ins w:author="BHAVIKA SHRIVASTAVA" w:id="1" w:date="2021-10-28T06:03:49Z">
        <w:r w:rsidDel="00000000" w:rsidR="00000000" w:rsidRPr="00000000">
          <w:rPr>
            <w:b w:val="1"/>
            <w:color w:val="3a3a3a"/>
            <w:sz w:val="24"/>
            <w:szCs w:val="24"/>
            <w:highlight w:val="white"/>
            <w:rtl w:val="0"/>
          </w:rPr>
          <w:t xml:space="preserve"> dynamic programming is</w:t>
        </w:r>
        <w:r w:rsidDel="00000000" w:rsidR="00000000" w:rsidRPr="00000000">
          <w:rPr>
            <w:b w:val="1"/>
            <w:color w:val="3a3a3a"/>
            <w:sz w:val="24"/>
            <w:szCs w:val="24"/>
            <w:highlight w:val="white"/>
            <w:rtl w:val="0"/>
          </w:rPr>
          <w:t xml:space="preserve"> generally slower as it works in iterations and looks back at previous decisions.</w:t>
        </w:r>
      </w:ins>
      <w:r w:rsidDel="00000000" w:rsidR="00000000" w:rsidRPr="00000000">
        <w:rPr>
          <w:rtl w:val="0"/>
        </w:rPr>
      </w:r>
    </w:p>
    <w:p w:rsidR="00000000" w:rsidDel="00000000" w:rsidP="00000000" w:rsidRDefault="00000000" w:rsidRPr="00000000" w14:paraId="000000EA">
      <w:pPr>
        <w:spacing w:after="240" w:before="240" w:lineRule="auto"/>
        <w:ind w:left="0" w:firstLine="0"/>
        <w:rPr>
          <w:color w:val="3a3a3a"/>
          <w:sz w:val="24"/>
          <w:szCs w:val="24"/>
          <w:highlight w:val="white"/>
          <w:u w:val="single"/>
        </w:rPr>
      </w:pPr>
      <w:r w:rsidDel="00000000" w:rsidR="00000000" w:rsidRPr="00000000">
        <w:rPr>
          <w:color w:val="3a3a3a"/>
          <w:sz w:val="24"/>
          <w:szCs w:val="24"/>
          <w:highlight w:val="white"/>
          <w:rtl w:val="0"/>
        </w:rPr>
        <w:t xml:space="preserve">Q5.  </w:t>
      </w:r>
      <w:r w:rsidDel="00000000" w:rsidR="00000000" w:rsidRPr="00000000">
        <w:rPr>
          <w:color w:val="3a3a3a"/>
          <w:sz w:val="24"/>
          <w:szCs w:val="24"/>
          <w:highlight w:val="white"/>
          <w:u w:val="single"/>
          <w:rtl w:val="0"/>
        </w:rPr>
        <w:t xml:space="preserve">Using Floyd’s Algorithm : D</w:t>
      </w:r>
      <w:r w:rsidDel="00000000" w:rsidR="00000000" w:rsidRPr="00000000">
        <w:rPr>
          <w:color w:val="3a3a3a"/>
          <w:sz w:val="24"/>
          <w:szCs w:val="24"/>
          <w:highlight w:val="white"/>
          <w:u w:val="single"/>
          <w:vertAlign w:val="superscript"/>
          <w:rtl w:val="0"/>
        </w:rPr>
        <w:t xml:space="preserve">2</w:t>
      </w:r>
      <w:r w:rsidDel="00000000" w:rsidR="00000000" w:rsidRPr="00000000">
        <w:rPr>
          <w:color w:val="3a3a3a"/>
          <w:sz w:val="24"/>
          <w:szCs w:val="24"/>
          <w:highlight w:val="white"/>
          <w:u w:val="single"/>
          <w:rtl w:val="0"/>
        </w:rPr>
        <w:t xml:space="preserve">[i=2][j=3] for following graph is (i=1,2,3,4 and j=0,1,2,3,4 ) :</w:t>
      </w:r>
    </w:p>
    <w:p w:rsidR="00000000" w:rsidDel="00000000" w:rsidP="00000000" w:rsidRDefault="00000000" w:rsidRPr="00000000" w14:paraId="000000EB">
      <w:pPr>
        <w:spacing w:after="240" w:before="240" w:lineRule="auto"/>
        <w:ind w:left="0" w:firstLine="0"/>
        <w:rPr>
          <w:color w:val="3a3a3a"/>
          <w:sz w:val="24"/>
          <w:szCs w:val="24"/>
          <w:highlight w:val="white"/>
        </w:rPr>
      </w:pPr>
      <w:r w:rsidDel="00000000" w:rsidR="00000000" w:rsidRPr="00000000">
        <w:rPr>
          <w:color w:val="3a3a3a"/>
          <w:sz w:val="24"/>
          <w:szCs w:val="24"/>
          <w:highlight w:val="white"/>
        </w:rPr>
        <w:drawing>
          <wp:inline distB="114300" distT="114300" distL="114300" distR="114300">
            <wp:extent cx="1795463" cy="1588294"/>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95463" cy="1588294"/>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a.</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2</w:t>
      </w:r>
    </w:p>
    <w:p w:rsidR="00000000" w:rsidDel="00000000" w:rsidP="00000000" w:rsidRDefault="00000000" w:rsidRPr="00000000" w14:paraId="000000ED">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b.</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Infinity</w:t>
      </w:r>
    </w:p>
    <w:p w:rsidR="00000000" w:rsidDel="00000000" w:rsidP="00000000" w:rsidRDefault="00000000" w:rsidRPr="00000000" w14:paraId="000000EE">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c.</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5</w:t>
      </w:r>
    </w:p>
    <w:p w:rsidR="00000000" w:rsidDel="00000000" w:rsidP="00000000" w:rsidRDefault="00000000" w:rsidRPr="00000000" w14:paraId="000000EF">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d.</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9</w:t>
      </w:r>
    </w:p>
    <w:p w:rsidR="00000000" w:rsidDel="00000000" w:rsidP="00000000" w:rsidRDefault="00000000" w:rsidRPr="00000000" w14:paraId="000000F0">
      <w:pPr>
        <w:spacing w:after="240" w:before="240" w:lineRule="auto"/>
        <w:ind w:left="1080" w:firstLine="0"/>
        <w:rPr>
          <w:b w:val="1"/>
          <w:color w:val="3a3a3a"/>
          <w:sz w:val="24"/>
          <w:szCs w:val="24"/>
          <w:highlight w:val="white"/>
        </w:rPr>
      </w:pPr>
      <w:r w:rsidDel="00000000" w:rsidR="00000000" w:rsidRPr="00000000">
        <w:rPr>
          <w:b w:val="1"/>
          <w:color w:val="3a3a3a"/>
          <w:sz w:val="24"/>
          <w:szCs w:val="24"/>
          <w:highlight w:val="white"/>
          <w:rtl w:val="0"/>
        </w:rPr>
        <w:t xml:space="preserve">Ans: a</w:t>
      </w:r>
    </w:p>
    <w:p w:rsidR="00000000" w:rsidDel="00000000" w:rsidP="00000000" w:rsidRDefault="00000000" w:rsidRPr="00000000" w14:paraId="000000F1">
      <w:pPr>
        <w:spacing w:after="240" w:before="240" w:lineRule="auto"/>
        <w:ind w:left="1080" w:firstLine="0"/>
        <w:rPr>
          <w:b w:val="1"/>
          <w:color w:val="3a3a3a"/>
          <w:sz w:val="24"/>
          <w:szCs w:val="24"/>
          <w:highlight w:val="white"/>
        </w:rPr>
      </w:pPr>
      <w:r w:rsidDel="00000000" w:rsidR="00000000" w:rsidRPr="00000000">
        <w:rPr>
          <w:rtl w:val="0"/>
        </w:rPr>
      </w:r>
    </w:p>
    <w:p w:rsidR="00000000" w:rsidDel="00000000" w:rsidP="00000000" w:rsidRDefault="00000000" w:rsidRPr="00000000" w14:paraId="000000F2">
      <w:pPr>
        <w:spacing w:after="240" w:before="240" w:lineRule="auto"/>
        <w:ind w:left="0" w:firstLine="0"/>
        <w:rPr>
          <w:color w:val="3a3a3a"/>
          <w:sz w:val="24"/>
          <w:szCs w:val="24"/>
          <w:highlight w:val="white"/>
          <w:u w:val="single"/>
        </w:rPr>
      </w:pPr>
      <w:r w:rsidDel="00000000" w:rsidR="00000000" w:rsidRPr="00000000">
        <w:rPr>
          <w:color w:val="3a3a3a"/>
          <w:sz w:val="24"/>
          <w:szCs w:val="24"/>
          <w:highlight w:val="white"/>
          <w:rtl w:val="0"/>
        </w:rPr>
        <w:t xml:space="preserve">Q6 . </w:t>
      </w:r>
      <w:r w:rsidDel="00000000" w:rsidR="00000000" w:rsidRPr="00000000">
        <w:rPr>
          <w:color w:val="3a3a3a"/>
          <w:sz w:val="14"/>
          <w:szCs w:val="14"/>
          <w:highlight w:val="white"/>
          <w:rtl w:val="0"/>
        </w:rPr>
        <w:t xml:space="preserve"> </w:t>
      </w:r>
      <w:r w:rsidDel="00000000" w:rsidR="00000000" w:rsidRPr="00000000">
        <w:rPr>
          <w:color w:val="3a3a3a"/>
          <w:sz w:val="14"/>
          <w:szCs w:val="14"/>
          <w:highlight w:val="white"/>
          <w:u w:val="single"/>
          <w:rtl w:val="0"/>
        </w:rPr>
        <w:t xml:space="preserve"> </w:t>
      </w:r>
      <w:r w:rsidDel="00000000" w:rsidR="00000000" w:rsidRPr="00000000">
        <w:rPr>
          <w:color w:val="3a3a3a"/>
          <w:sz w:val="24"/>
          <w:szCs w:val="24"/>
          <w:highlight w:val="white"/>
          <w:u w:val="single"/>
          <w:rtl w:val="0"/>
        </w:rPr>
        <w:t xml:space="preserve">Path length for a travelling salesperson problem with n nodes is :</w:t>
      </w:r>
    </w:p>
    <w:p w:rsidR="00000000" w:rsidDel="00000000" w:rsidP="00000000" w:rsidRDefault="00000000" w:rsidRPr="00000000" w14:paraId="000000F3">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a.</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Path length=n</w:t>
      </w:r>
    </w:p>
    <w:p w:rsidR="00000000" w:rsidDel="00000000" w:rsidP="00000000" w:rsidRDefault="00000000" w:rsidRPr="00000000" w14:paraId="000000F4">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b.</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Path length=n+1</w:t>
      </w:r>
    </w:p>
    <w:p w:rsidR="00000000" w:rsidDel="00000000" w:rsidP="00000000" w:rsidRDefault="00000000" w:rsidRPr="00000000" w14:paraId="000000F5">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c.</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path length&lt;=n</w:t>
      </w:r>
    </w:p>
    <w:p w:rsidR="00000000" w:rsidDel="00000000" w:rsidP="00000000" w:rsidRDefault="00000000" w:rsidRPr="00000000" w14:paraId="000000F6">
      <w:pPr>
        <w:spacing w:after="240" w:before="240" w:lineRule="auto"/>
        <w:ind w:left="1440" w:hanging="360"/>
        <w:rPr>
          <w:color w:val="3a3a3a"/>
          <w:sz w:val="24"/>
          <w:szCs w:val="24"/>
          <w:highlight w:val="white"/>
        </w:rPr>
      </w:pPr>
      <w:r w:rsidDel="00000000" w:rsidR="00000000" w:rsidRPr="00000000">
        <w:rPr>
          <w:color w:val="3a3a3a"/>
          <w:sz w:val="24"/>
          <w:szCs w:val="24"/>
          <w:highlight w:val="white"/>
          <w:rtl w:val="0"/>
        </w:rPr>
        <w:t xml:space="preserve">d.</w:t>
      </w:r>
      <w:r w:rsidDel="00000000" w:rsidR="00000000" w:rsidRPr="00000000">
        <w:rPr>
          <w:color w:val="3a3a3a"/>
          <w:sz w:val="14"/>
          <w:szCs w:val="14"/>
          <w:highlight w:val="white"/>
          <w:rtl w:val="0"/>
        </w:rPr>
        <w:t xml:space="preserve">      </w:t>
      </w:r>
      <w:r w:rsidDel="00000000" w:rsidR="00000000" w:rsidRPr="00000000">
        <w:rPr>
          <w:color w:val="3a3a3a"/>
          <w:sz w:val="24"/>
          <w:szCs w:val="24"/>
          <w:highlight w:val="white"/>
          <w:rtl w:val="0"/>
        </w:rPr>
        <w:t xml:space="preserve">path length&gt;=n</w:t>
      </w:r>
    </w:p>
    <w:p w:rsidR="00000000" w:rsidDel="00000000" w:rsidP="00000000" w:rsidRDefault="00000000" w:rsidRPr="00000000" w14:paraId="000000F7">
      <w:pPr>
        <w:spacing w:after="240" w:before="240" w:lineRule="auto"/>
        <w:ind w:left="1440" w:hanging="360"/>
        <w:rPr>
          <w:ins w:author="BHAVIKA SHRIVASTAVA" w:id="3" w:date="2021-10-28T06:01:15Z"/>
          <w:b w:val="1"/>
          <w:color w:val="3a3a3a"/>
          <w:sz w:val="24"/>
          <w:szCs w:val="24"/>
          <w:highlight w:val="white"/>
        </w:rPr>
      </w:pPr>
      <w:r w:rsidDel="00000000" w:rsidR="00000000" w:rsidRPr="00000000">
        <w:rPr>
          <w:b w:val="1"/>
          <w:color w:val="3a3a3a"/>
          <w:sz w:val="24"/>
          <w:szCs w:val="24"/>
          <w:highlight w:val="white"/>
          <w:rtl w:val="0"/>
        </w:rPr>
        <w:t xml:space="preserve">Ans: b</w:t>
      </w:r>
      <w:ins w:author="BHAVIKA SHRIVASTAVA" w:id="3" w:date="2021-10-28T06:01:15Z">
        <w:r w:rsidDel="00000000" w:rsidR="00000000" w:rsidRPr="00000000">
          <w:rPr>
            <w:rtl w:val="0"/>
          </w:rPr>
        </w:r>
      </w:ins>
    </w:p>
    <w:p w:rsidR="00000000" w:rsidDel="00000000" w:rsidP="00000000" w:rsidRDefault="00000000" w:rsidRPr="00000000" w14:paraId="000000F8">
      <w:pPr>
        <w:spacing w:after="240" w:before="240" w:lineRule="auto"/>
        <w:ind w:left="1440" w:hanging="360"/>
        <w:rPr>
          <w:b w:val="1"/>
          <w:color w:val="3a3a3a"/>
          <w:sz w:val="24"/>
          <w:szCs w:val="24"/>
          <w:highlight w:val="white"/>
        </w:rPr>
      </w:pPr>
      <w:ins w:author="BHAVIKA SHRIVASTAVA" w:id="3" w:date="2021-10-28T06:01:15Z">
        <w:r w:rsidDel="00000000" w:rsidR="00000000" w:rsidRPr="00000000">
          <w:rPr>
            <w:b w:val="1"/>
            <w:color w:val="3a3a3a"/>
            <w:sz w:val="24"/>
            <w:szCs w:val="24"/>
            <w:highlight w:val="white"/>
            <w:rtl w:val="0"/>
          </w:rPr>
          <w:t xml:space="preserve">Salesperson starts from source node,travels rest of the n-1 nodes and returns back to the source node. So 1+(n-1)+1=n+1</w:t>
        </w:r>
      </w:ins>
      <w:r w:rsidDel="00000000" w:rsidR="00000000" w:rsidRPr="00000000">
        <w:rPr>
          <w:rtl w:val="0"/>
        </w:rPr>
      </w:r>
    </w:p>
    <w:p w:rsidR="00000000" w:rsidDel="00000000" w:rsidP="00000000" w:rsidRDefault="00000000" w:rsidRPr="00000000" w14:paraId="000000F9">
      <w:pPr>
        <w:spacing w:after="240" w:before="240" w:lineRule="auto"/>
        <w:ind w:left="0" w:firstLine="0"/>
        <w:rPr>
          <w:b w:val="1"/>
          <w:color w:val="3a3a3a"/>
          <w:sz w:val="24"/>
          <w:szCs w:val="24"/>
          <w:highlight w:val="white"/>
        </w:rPr>
      </w:pPr>
      <w:r w:rsidDel="00000000" w:rsidR="00000000" w:rsidRPr="00000000">
        <w:rPr>
          <w:rtl w:val="0"/>
        </w:rPr>
      </w:r>
    </w:p>
    <w:p w:rsidR="00000000" w:rsidDel="00000000" w:rsidP="00000000" w:rsidRDefault="00000000" w:rsidRPr="00000000" w14:paraId="000000FA">
      <w:pPr>
        <w:spacing w:after="240" w:before="240" w:lineRule="auto"/>
        <w:ind w:left="0" w:firstLine="0"/>
        <w:rPr>
          <w:b w:val="1"/>
          <w:color w:val="3a3a3a"/>
          <w:sz w:val="24"/>
          <w:szCs w:val="24"/>
          <w:highlight w:val="white"/>
        </w:rPr>
      </w:pPr>
      <w:r w:rsidDel="00000000" w:rsidR="00000000" w:rsidRPr="00000000">
        <w:rPr>
          <w:rtl w:val="0"/>
        </w:rPr>
      </w:r>
    </w:p>
    <w:p w:rsidR="00000000" w:rsidDel="00000000" w:rsidP="00000000" w:rsidRDefault="00000000" w:rsidRPr="00000000" w14:paraId="000000FB">
      <w:pPr>
        <w:spacing w:after="240" w:before="240" w:lineRule="auto"/>
        <w:rPr>
          <w:b w:val="1"/>
          <w:color w:val="3a3a3a"/>
          <w:sz w:val="24"/>
          <w:szCs w:val="24"/>
          <w:highlight w:val="white"/>
        </w:rPr>
      </w:pPr>
      <w:r w:rsidDel="00000000" w:rsidR="00000000" w:rsidRPr="00000000">
        <w:rPr>
          <w:rtl w:val="0"/>
        </w:rPr>
      </w:r>
    </w:p>
    <w:p w:rsidR="00000000" w:rsidDel="00000000" w:rsidP="00000000" w:rsidRDefault="00000000" w:rsidRPr="00000000" w14:paraId="000000FC">
      <w:pPr>
        <w:spacing w:after="240" w:before="240" w:lineRule="auto"/>
        <w:ind w:left="0" w:firstLine="0"/>
        <w:rPr>
          <w:b w:val="1"/>
          <w:color w:val="3a3a3a"/>
          <w:sz w:val="24"/>
          <w:szCs w:val="24"/>
          <w:highlight w:val="white"/>
        </w:rPr>
      </w:pPr>
      <w:r w:rsidDel="00000000" w:rsidR="00000000" w:rsidRPr="00000000">
        <w:rPr>
          <w:rtl w:val="0"/>
        </w:rPr>
      </w:r>
    </w:p>
    <w:p w:rsidR="00000000" w:rsidDel="00000000" w:rsidP="00000000" w:rsidRDefault="00000000" w:rsidRPr="00000000" w14:paraId="000000FD">
      <w:pPr>
        <w:spacing w:after="240" w:before="240" w:lineRule="auto"/>
        <w:ind w:left="0" w:firstLine="0"/>
        <w:rPr>
          <w:b w:val="1"/>
          <w:sz w:val="24"/>
          <w:szCs w:val="24"/>
          <w:shd w:fill="fcfcfc" w:val="clear"/>
        </w:rPr>
      </w:pPr>
      <w:r w:rsidDel="00000000" w:rsidR="00000000" w:rsidRPr="00000000">
        <w:rPr>
          <w:rtl w:val="0"/>
        </w:rPr>
      </w:r>
    </w:p>
    <w:p w:rsidR="00000000" w:rsidDel="00000000" w:rsidP="00000000" w:rsidRDefault="00000000" w:rsidRPr="00000000" w14:paraId="000000FE">
      <w:pPr>
        <w:rPr>
          <w:sz w:val="24"/>
          <w:szCs w:val="24"/>
          <w:shd w:fill="fcfcfc" w:val="clear"/>
        </w:rPr>
      </w:pPr>
      <w:r w:rsidDel="00000000" w:rsidR="00000000" w:rsidRPr="00000000">
        <w:rPr>
          <w:rtl w:val="0"/>
        </w:rPr>
      </w:r>
    </w:p>
    <w:p w:rsidR="00000000" w:rsidDel="00000000" w:rsidP="00000000" w:rsidRDefault="00000000" w:rsidRPr="00000000" w14:paraId="000000FF">
      <w:pPr>
        <w:rPr>
          <w:color w:val="111111"/>
          <w:sz w:val="27"/>
          <w:szCs w:val="27"/>
          <w:shd w:fill="fcfcfc" w:val="clear"/>
        </w:rPr>
      </w:pPr>
      <w:r w:rsidDel="00000000" w:rsidR="00000000" w:rsidRPr="00000000">
        <w:rPr>
          <w:rtl w:val="0"/>
        </w:rPr>
      </w:r>
    </w:p>
    <w:p w:rsidR="00000000" w:rsidDel="00000000" w:rsidP="00000000" w:rsidRDefault="00000000" w:rsidRPr="00000000" w14:paraId="00000100">
      <w:pPr>
        <w:rPr>
          <w:color w:val="111111"/>
          <w:sz w:val="27"/>
          <w:szCs w:val="27"/>
          <w:shd w:fill="fcfcfc" w:val="clear"/>
        </w:rPr>
      </w:pPr>
      <w:r w:rsidDel="00000000" w:rsidR="00000000" w:rsidRPr="00000000">
        <w:rPr>
          <w:rtl w:val="0"/>
        </w:rPr>
      </w:r>
    </w:p>
    <w:p w:rsidR="00000000" w:rsidDel="00000000" w:rsidP="00000000" w:rsidRDefault="00000000" w:rsidRPr="00000000" w14:paraId="00000101">
      <w:pPr>
        <w:rPr>
          <w:color w:val="111111"/>
          <w:sz w:val="27"/>
          <w:szCs w:val="27"/>
          <w:shd w:fill="fcfcfc" w:val="clear"/>
        </w:rPr>
      </w:pPr>
      <w:r w:rsidDel="00000000" w:rsidR="00000000" w:rsidRPr="00000000">
        <w:rPr>
          <w:color w:val="111111"/>
          <w:sz w:val="27"/>
          <w:szCs w:val="27"/>
          <w:shd w:fill="fcfcfc" w:val="clear"/>
          <w:rtl w:val="0"/>
        </w:rPr>
        <w:t xml:space="preserve">Ritu Pujari</w:t>
      </w:r>
    </w:p>
    <w:p w:rsidR="00000000" w:rsidDel="00000000" w:rsidP="00000000" w:rsidRDefault="00000000" w:rsidRPr="00000000" w14:paraId="00000102">
      <w:pPr>
        <w:rPr>
          <w:color w:val="111111"/>
          <w:sz w:val="27"/>
          <w:szCs w:val="27"/>
          <w:shd w:fill="fcfcfc" w:val="clear"/>
        </w:rPr>
      </w:pPr>
      <w:r w:rsidDel="00000000" w:rsidR="00000000" w:rsidRPr="00000000">
        <w:rPr>
          <w:color w:val="111111"/>
          <w:sz w:val="27"/>
          <w:szCs w:val="27"/>
          <w:shd w:fill="fcfcfc" w:val="clear"/>
          <w:rtl w:val="0"/>
        </w:rPr>
        <w:t xml:space="preserve">Unit 6</w:t>
      </w:r>
    </w:p>
    <w:p w:rsidR="00000000" w:rsidDel="00000000" w:rsidP="00000000" w:rsidRDefault="00000000" w:rsidRPr="00000000" w14:paraId="00000103">
      <w:pPr>
        <w:numPr>
          <w:ilvl w:val="0"/>
          <w:numId w:val="9"/>
        </w:numPr>
        <w:spacing w:after="0" w:afterAutospacing="0" w:before="240" w:lineRule="auto"/>
        <w:ind w:left="720" w:hanging="360"/>
        <w:rPr>
          <w:sz w:val="21"/>
          <w:szCs w:val="21"/>
          <w:highlight w:val="white"/>
        </w:rPr>
      </w:pPr>
      <w:r w:rsidDel="00000000" w:rsidR="00000000" w:rsidRPr="00000000">
        <w:rPr>
          <w:sz w:val="21"/>
          <w:szCs w:val="21"/>
          <w:highlight w:val="white"/>
          <w:u w:val="single"/>
          <w:rtl w:val="0"/>
        </w:rPr>
        <w:t xml:space="preserve">Assuming</w:t>
      </w:r>
      <w:r w:rsidDel="00000000" w:rsidR="00000000" w:rsidRPr="00000000">
        <w:rPr>
          <w:sz w:val="21"/>
          <w:szCs w:val="21"/>
          <w:highlight w:val="white"/>
          <w:u w:val="single"/>
          <w:rtl w:val="0"/>
        </w:rPr>
        <w:t xml:space="preserve"> a set of shopping malls and </w:t>
      </w:r>
      <w:r w:rsidDel="00000000" w:rsidR="00000000" w:rsidRPr="00000000">
        <w:rPr>
          <w:sz w:val="21"/>
          <w:szCs w:val="21"/>
          <w:highlight w:val="white"/>
          <w:u w:val="single"/>
          <w:rtl w:val="0"/>
        </w:rPr>
        <w:t xml:space="preserve">the</w:t>
      </w:r>
      <w:r w:rsidDel="00000000" w:rsidR="00000000" w:rsidRPr="00000000">
        <w:rPr>
          <w:sz w:val="21"/>
          <w:szCs w:val="21"/>
          <w:highlight w:val="white"/>
          <w:u w:val="single"/>
          <w:rtl w:val="0"/>
        </w:rPr>
        <w:t xml:space="preserve"> distance between </w:t>
      </w:r>
      <w:r w:rsidDel="00000000" w:rsidR="00000000" w:rsidRPr="00000000">
        <w:rPr>
          <w:sz w:val="21"/>
          <w:szCs w:val="21"/>
          <w:highlight w:val="white"/>
          <w:u w:val="single"/>
          <w:rtl w:val="0"/>
        </w:rPr>
        <w:t xml:space="preserve">each</w:t>
      </w:r>
      <w:r w:rsidDel="00000000" w:rsidR="00000000" w:rsidRPr="00000000">
        <w:rPr>
          <w:sz w:val="21"/>
          <w:szCs w:val="21"/>
          <w:highlight w:val="white"/>
          <w:u w:val="single"/>
          <w:rtl w:val="0"/>
        </w:rPr>
        <w:t xml:space="preserve"> pair of malls as an adjacency matrix, the problem is to </w:t>
      </w:r>
      <w:r w:rsidDel="00000000" w:rsidR="00000000" w:rsidRPr="00000000">
        <w:rPr>
          <w:sz w:val="21"/>
          <w:szCs w:val="21"/>
          <w:highlight w:val="white"/>
          <w:u w:val="single"/>
          <w:rtl w:val="0"/>
        </w:rPr>
        <w:t xml:space="preserve">visit each shopping mall exactly once and</w:t>
      </w:r>
      <w:r w:rsidDel="00000000" w:rsidR="00000000" w:rsidRPr="00000000">
        <w:rPr>
          <w:sz w:val="21"/>
          <w:szCs w:val="21"/>
          <w:highlight w:val="white"/>
          <w:u w:val="single"/>
          <w:rtl w:val="0"/>
        </w:rPr>
        <w:t xml:space="preserve"> find the shortest possible </w:t>
      </w:r>
      <w:r w:rsidDel="00000000" w:rsidR="00000000" w:rsidRPr="00000000">
        <w:rPr>
          <w:sz w:val="21"/>
          <w:szCs w:val="21"/>
          <w:highlight w:val="white"/>
          <w:u w:val="single"/>
          <w:rtl w:val="0"/>
        </w:rPr>
        <w:t xml:space="preserve">path back</w:t>
      </w:r>
      <w:r w:rsidDel="00000000" w:rsidR="00000000" w:rsidRPr="00000000">
        <w:rPr>
          <w:sz w:val="21"/>
          <w:szCs w:val="21"/>
          <w:highlight w:val="white"/>
          <w:u w:val="single"/>
          <w:rtl w:val="0"/>
        </w:rPr>
        <w:t xml:space="preserve"> to the starting </w:t>
      </w:r>
      <w:r w:rsidDel="00000000" w:rsidR="00000000" w:rsidRPr="00000000">
        <w:rPr>
          <w:sz w:val="21"/>
          <w:szCs w:val="21"/>
          <w:highlight w:val="white"/>
          <w:u w:val="single"/>
          <w:rtl w:val="0"/>
        </w:rPr>
        <w:t xml:space="preserve">point. Identify if the given problem is:</w:t>
      </w:r>
      <w:r w:rsidDel="00000000" w:rsidR="00000000" w:rsidRPr="00000000">
        <w:rPr>
          <w:sz w:val="21"/>
          <w:szCs w:val="21"/>
          <w:highlight w:val="white"/>
          <w:rtl w:val="0"/>
        </w:rPr>
        <w:t xml:space="preserve"> </w:t>
      </w:r>
    </w:p>
    <w:p w:rsidR="00000000" w:rsidDel="00000000" w:rsidP="00000000" w:rsidRDefault="00000000" w:rsidRPr="00000000" w14:paraId="00000104">
      <w:pPr>
        <w:numPr>
          <w:ilvl w:val="0"/>
          <w:numId w:val="6"/>
        </w:numPr>
        <w:spacing w:after="0" w:afterAutospacing="0" w:before="0" w:beforeAutospacing="0" w:lineRule="auto"/>
        <w:ind w:left="1440" w:hanging="360"/>
        <w:rPr>
          <w:sz w:val="21"/>
          <w:szCs w:val="21"/>
          <w:highlight w:val="white"/>
        </w:rPr>
      </w:pPr>
      <w:r w:rsidDel="00000000" w:rsidR="00000000" w:rsidRPr="00000000">
        <w:rPr>
          <w:sz w:val="21"/>
          <w:szCs w:val="21"/>
          <w:highlight w:val="white"/>
          <w:rtl w:val="0"/>
        </w:rPr>
        <w:t xml:space="preserve">NP Hard</w:t>
      </w:r>
    </w:p>
    <w:p w:rsidR="00000000" w:rsidDel="00000000" w:rsidP="00000000" w:rsidRDefault="00000000" w:rsidRPr="00000000" w14:paraId="00000105">
      <w:pPr>
        <w:numPr>
          <w:ilvl w:val="0"/>
          <w:numId w:val="6"/>
        </w:numPr>
        <w:spacing w:after="0" w:afterAutospacing="0" w:before="0" w:beforeAutospacing="0" w:lineRule="auto"/>
        <w:ind w:left="1440" w:hanging="360"/>
        <w:rPr>
          <w:sz w:val="21"/>
          <w:szCs w:val="21"/>
          <w:highlight w:val="white"/>
        </w:rPr>
      </w:pPr>
      <w:r w:rsidDel="00000000" w:rsidR="00000000" w:rsidRPr="00000000">
        <w:rPr>
          <w:sz w:val="21"/>
          <w:szCs w:val="21"/>
          <w:highlight w:val="white"/>
          <w:rtl w:val="0"/>
        </w:rPr>
        <w:t xml:space="preserve">NP Complete</w:t>
      </w:r>
    </w:p>
    <w:p w:rsidR="00000000" w:rsidDel="00000000" w:rsidP="00000000" w:rsidRDefault="00000000" w:rsidRPr="00000000" w14:paraId="00000106">
      <w:pPr>
        <w:numPr>
          <w:ilvl w:val="0"/>
          <w:numId w:val="6"/>
        </w:numPr>
        <w:spacing w:after="0" w:afterAutospacing="0" w:before="0" w:beforeAutospacing="0" w:lineRule="auto"/>
        <w:ind w:left="1440" w:hanging="360"/>
        <w:rPr>
          <w:sz w:val="23"/>
          <w:szCs w:val="23"/>
          <w:highlight w:val="white"/>
        </w:rPr>
      </w:pPr>
      <w:r w:rsidDel="00000000" w:rsidR="00000000" w:rsidRPr="00000000">
        <w:rPr>
          <w:sz w:val="23"/>
          <w:szCs w:val="23"/>
          <w:highlight w:val="white"/>
          <w:rtl w:val="0"/>
        </w:rPr>
        <w:t xml:space="preserve">P</w:t>
      </w:r>
    </w:p>
    <w:p w:rsidR="00000000" w:rsidDel="00000000" w:rsidP="00000000" w:rsidRDefault="00000000" w:rsidRPr="00000000" w14:paraId="00000107">
      <w:pPr>
        <w:numPr>
          <w:ilvl w:val="0"/>
          <w:numId w:val="6"/>
        </w:numPr>
        <w:spacing w:after="240" w:before="0" w:beforeAutospacing="0" w:lineRule="auto"/>
        <w:ind w:left="1440" w:hanging="360"/>
        <w:rPr>
          <w:sz w:val="23"/>
          <w:szCs w:val="23"/>
          <w:highlight w:val="white"/>
        </w:rPr>
      </w:pPr>
      <w:r w:rsidDel="00000000" w:rsidR="00000000" w:rsidRPr="00000000">
        <w:rPr>
          <w:sz w:val="23"/>
          <w:szCs w:val="23"/>
          <w:highlight w:val="white"/>
          <w:rtl w:val="0"/>
        </w:rPr>
        <w:t xml:space="preserve">None of the mentioned</w:t>
      </w:r>
    </w:p>
    <w:p w:rsidR="00000000" w:rsidDel="00000000" w:rsidP="00000000" w:rsidRDefault="00000000" w:rsidRPr="00000000" w14:paraId="00000108">
      <w:pPr>
        <w:spacing w:after="240" w:before="240" w:lineRule="auto"/>
        <w:ind w:left="0" w:firstLine="0"/>
        <w:rPr>
          <w:sz w:val="21"/>
          <w:szCs w:val="21"/>
          <w:highlight w:val="white"/>
        </w:rPr>
      </w:pPr>
      <w:r w:rsidDel="00000000" w:rsidR="00000000" w:rsidRPr="00000000">
        <w:rPr>
          <w:sz w:val="21"/>
          <w:szCs w:val="21"/>
          <w:highlight w:val="white"/>
          <w:rtl w:val="0"/>
        </w:rPr>
        <w:t xml:space="preserve">Ans: b (The above given question is a travelling salesman problem which belongs to Np-Complete class)</w:t>
      </w:r>
    </w:p>
    <w:p w:rsidR="00000000" w:rsidDel="00000000" w:rsidP="00000000" w:rsidRDefault="00000000" w:rsidRPr="00000000" w14:paraId="00000109">
      <w:pPr>
        <w:spacing w:after="240" w:before="240" w:lineRule="auto"/>
        <w:ind w:left="0" w:firstLine="0"/>
        <w:rPr>
          <w:sz w:val="21"/>
          <w:szCs w:val="21"/>
          <w:highlight w:val="white"/>
        </w:rPr>
      </w:pPr>
      <w:r w:rsidDel="00000000" w:rsidR="00000000" w:rsidRPr="00000000">
        <w:rPr>
          <w:sz w:val="21"/>
          <w:szCs w:val="21"/>
          <w:highlight w:val="white"/>
          <w:rtl w:val="0"/>
        </w:rPr>
        <w:t xml:space="preserve"> 2. Class NP is a collection of all decision problems:</w:t>
      </w:r>
    </w:p>
    <w:p w:rsidR="00000000" w:rsidDel="00000000" w:rsidP="00000000" w:rsidRDefault="00000000" w:rsidRPr="00000000" w14:paraId="0000010A">
      <w:pPr>
        <w:numPr>
          <w:ilvl w:val="0"/>
          <w:numId w:val="7"/>
        </w:numPr>
        <w:spacing w:after="0" w:afterAutospacing="0" w:before="240" w:lineRule="auto"/>
        <w:ind w:left="720" w:hanging="360"/>
        <w:rPr>
          <w:sz w:val="21"/>
          <w:szCs w:val="21"/>
          <w:highlight w:val="white"/>
        </w:rPr>
      </w:pPr>
      <w:r w:rsidDel="00000000" w:rsidR="00000000" w:rsidRPr="00000000">
        <w:rPr>
          <w:sz w:val="21"/>
          <w:szCs w:val="21"/>
          <w:highlight w:val="white"/>
          <w:rtl w:val="0"/>
        </w:rPr>
        <w:t xml:space="preserve">That can be solved using polynomial time algorithm</w:t>
      </w:r>
    </w:p>
    <w:p w:rsidR="00000000" w:rsidDel="00000000" w:rsidP="00000000" w:rsidRDefault="00000000" w:rsidRPr="00000000" w14:paraId="0000010B">
      <w:pPr>
        <w:numPr>
          <w:ilvl w:val="0"/>
          <w:numId w:val="7"/>
        </w:numPr>
        <w:spacing w:after="0" w:afterAutospacing="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That cannot be solved using polynomial-time</w:t>
      </w:r>
      <w:r w:rsidDel="00000000" w:rsidR="00000000" w:rsidRPr="00000000">
        <w:rPr>
          <w:sz w:val="20"/>
          <w:szCs w:val="20"/>
          <w:highlight w:val="white"/>
          <w:rtl w:val="0"/>
        </w:rPr>
        <w:t xml:space="preserve"> algorithms.</w:t>
      </w:r>
    </w:p>
    <w:p w:rsidR="00000000" w:rsidDel="00000000" w:rsidP="00000000" w:rsidRDefault="00000000" w:rsidRPr="00000000" w14:paraId="0000010C">
      <w:pPr>
        <w:numPr>
          <w:ilvl w:val="0"/>
          <w:numId w:val="7"/>
        </w:numPr>
        <w:spacing w:after="0" w:afterAutospacing="0" w:before="0" w:beforeAutospacing="0" w:lineRule="auto"/>
        <w:ind w:left="720" w:hanging="360"/>
        <w:rPr>
          <w:sz w:val="21"/>
          <w:szCs w:val="21"/>
          <w:highlight w:val="white"/>
        </w:rPr>
      </w:pPr>
      <w:r w:rsidDel="00000000" w:rsidR="00000000" w:rsidRPr="00000000">
        <w:rPr>
          <w:sz w:val="21"/>
          <w:szCs w:val="21"/>
          <w:highlight w:val="white"/>
          <w:rtl w:val="0"/>
        </w:rPr>
        <w:t xml:space="preserve">Have polynomial time algorithms to test potential solutions</w:t>
      </w:r>
      <w:r w:rsidDel="00000000" w:rsidR="00000000" w:rsidRPr="00000000">
        <w:rPr>
          <w:sz w:val="20"/>
          <w:szCs w:val="20"/>
          <w:highlight w:val="white"/>
          <w:rtl w:val="0"/>
        </w:rPr>
        <w:t xml:space="preserve"> </w:t>
      </w:r>
    </w:p>
    <w:p w:rsidR="00000000" w:rsidDel="00000000" w:rsidP="00000000" w:rsidRDefault="00000000" w:rsidRPr="00000000" w14:paraId="0000010D">
      <w:pPr>
        <w:numPr>
          <w:ilvl w:val="0"/>
          <w:numId w:val="7"/>
        </w:numPr>
        <w:spacing w:after="240" w:before="0" w:beforeAutospacing="0" w:lineRule="auto"/>
        <w:ind w:left="720" w:hanging="360"/>
        <w:rPr>
          <w:highlight w:val="white"/>
        </w:rPr>
      </w:pPr>
      <w:r w:rsidDel="00000000" w:rsidR="00000000" w:rsidRPr="00000000">
        <w:rPr>
          <w:highlight w:val="white"/>
          <w:rtl w:val="0"/>
        </w:rPr>
        <w:t xml:space="preserve">None </w:t>
      </w:r>
      <w:r w:rsidDel="00000000" w:rsidR="00000000" w:rsidRPr="00000000">
        <w:rPr>
          <w:highlight w:val="white"/>
          <w:rtl w:val="0"/>
        </w:rPr>
        <w:t xml:space="preserve">of the above</w:t>
      </w:r>
    </w:p>
    <w:p w:rsidR="00000000" w:rsidDel="00000000" w:rsidP="00000000" w:rsidRDefault="00000000" w:rsidRPr="00000000" w14:paraId="0000010E">
      <w:pPr>
        <w:spacing w:after="240" w:before="240" w:lineRule="auto"/>
        <w:ind w:left="720" w:firstLine="0"/>
        <w:rPr>
          <w:highlight w:val="white"/>
        </w:rPr>
      </w:pPr>
      <w:r w:rsidDel="00000000" w:rsidR="00000000" w:rsidRPr="00000000">
        <w:rPr>
          <w:highlight w:val="white"/>
          <w:rtl w:val="0"/>
        </w:rPr>
        <w:t xml:space="preserve">Answer: c (</w:t>
      </w:r>
      <w:r w:rsidDel="00000000" w:rsidR="00000000" w:rsidRPr="00000000">
        <w:rPr>
          <w:color w:val="232629"/>
          <w:sz w:val="23"/>
          <w:szCs w:val="23"/>
          <w:highlight w:val="white"/>
          <w:rtl w:val="0"/>
        </w:rPr>
        <w:t xml:space="preserve">NP is the set of all </w:t>
      </w:r>
      <w:hyperlink r:id="rId13">
        <w:r w:rsidDel="00000000" w:rsidR="00000000" w:rsidRPr="00000000">
          <w:rPr>
            <w:color w:val="1155cc"/>
            <w:sz w:val="23"/>
            <w:szCs w:val="23"/>
            <w:highlight w:val="white"/>
            <w:u w:val="single"/>
            <w:rtl w:val="0"/>
          </w:rPr>
          <w:t xml:space="preserve">decision problems</w:t>
        </w:r>
      </w:hyperlink>
      <w:r w:rsidDel="00000000" w:rsidR="00000000" w:rsidRPr="00000000">
        <w:rPr>
          <w:color w:val="232629"/>
          <w:sz w:val="23"/>
          <w:szCs w:val="23"/>
          <w:highlight w:val="white"/>
          <w:rtl w:val="0"/>
        </w:rPr>
        <w:t xml:space="preserve"> for which the answers can be </w:t>
      </w:r>
      <w:r w:rsidDel="00000000" w:rsidR="00000000" w:rsidRPr="00000000">
        <w:rPr>
          <w:b w:val="1"/>
          <w:i w:val="1"/>
          <w:color w:val="232629"/>
          <w:sz w:val="23"/>
          <w:szCs w:val="23"/>
          <w:highlight w:val="white"/>
          <w:rtl w:val="0"/>
        </w:rPr>
        <w:t xml:space="preserve">verified</w:t>
      </w:r>
      <w:r w:rsidDel="00000000" w:rsidR="00000000" w:rsidRPr="00000000">
        <w:rPr>
          <w:color w:val="232629"/>
          <w:sz w:val="23"/>
          <w:szCs w:val="23"/>
          <w:highlight w:val="white"/>
          <w:rtl w:val="0"/>
        </w:rPr>
        <w:t xml:space="preserve"> in polynomial time</w:t>
      </w:r>
      <w:r w:rsidDel="00000000" w:rsidR="00000000" w:rsidRPr="00000000">
        <w:rPr>
          <w:highlight w:val="white"/>
          <w:rtl w:val="0"/>
        </w:rPr>
        <w:t xml:space="preserve">)</w:t>
      </w:r>
    </w:p>
    <w:p w:rsidR="00000000" w:rsidDel="00000000" w:rsidP="00000000" w:rsidRDefault="00000000" w:rsidRPr="00000000" w14:paraId="0000010F">
      <w:pPr>
        <w:spacing w:after="240" w:before="240" w:lineRule="auto"/>
        <w:ind w:left="0" w:firstLine="0"/>
        <w:rPr>
          <w:sz w:val="20"/>
          <w:szCs w:val="20"/>
          <w:highlight w:val="white"/>
          <w:u w:val="single"/>
        </w:rPr>
      </w:pPr>
      <w:r w:rsidDel="00000000" w:rsidR="00000000" w:rsidRPr="00000000">
        <w:rPr>
          <w:highlight w:val="white"/>
          <w:u w:val="single"/>
          <w:rtl w:val="0"/>
        </w:rPr>
        <w:t xml:space="preserve">3. </w:t>
      </w:r>
      <w:r w:rsidDel="00000000" w:rsidR="00000000" w:rsidRPr="00000000">
        <w:rPr>
          <w:sz w:val="20"/>
          <w:szCs w:val="20"/>
          <w:highlight w:val="white"/>
          <w:u w:val="single"/>
          <w:rtl w:val="0"/>
        </w:rPr>
        <w:t xml:space="preserve">Which of the following statements are known to be true?</w:t>
      </w:r>
    </w:p>
    <w:p w:rsidR="00000000" w:rsidDel="00000000" w:rsidP="00000000" w:rsidRDefault="00000000" w:rsidRPr="00000000" w14:paraId="00000110">
      <w:pPr>
        <w:shd w:fill="ffffff" w:val="clear"/>
        <w:spacing w:after="240" w:before="240" w:line="218.5548" w:lineRule="auto"/>
        <w:rPr>
          <w:highlight w:val="white"/>
        </w:rPr>
      </w:pPr>
      <w:r w:rsidDel="00000000" w:rsidR="00000000" w:rsidRPr="00000000">
        <w:rPr>
          <w:highlight w:val="white"/>
          <w:rtl w:val="0"/>
        </w:rPr>
        <w:t xml:space="preserve">A) P = NP</w:t>
      </w:r>
    </w:p>
    <w:p w:rsidR="00000000" w:rsidDel="00000000" w:rsidP="00000000" w:rsidRDefault="00000000" w:rsidRPr="00000000" w14:paraId="00000111">
      <w:pPr>
        <w:shd w:fill="ffffff" w:val="clear"/>
        <w:spacing w:after="240" w:before="240" w:line="218.5548" w:lineRule="auto"/>
        <w:rPr>
          <w:highlight w:val="white"/>
        </w:rPr>
      </w:pPr>
      <w:r w:rsidDel="00000000" w:rsidR="00000000" w:rsidRPr="00000000">
        <w:rPr>
          <w:highlight w:val="white"/>
          <w:rtl w:val="0"/>
        </w:rPr>
        <w:t xml:space="preserve">B) NP </w:t>
      </w:r>
      <w:r w:rsidDel="00000000" w:rsidR="00000000" w:rsidRPr="00000000">
        <w:rPr>
          <w:rFonts w:ascii="Arial Unicode MS" w:cs="Arial Unicode MS" w:eastAsia="Arial Unicode MS" w:hAnsi="Arial Unicode MS"/>
          <w:color w:val="202124"/>
          <w:highlight w:val="white"/>
          <w:rtl w:val="0"/>
        </w:rPr>
        <w:t xml:space="preserve">⊆</w:t>
      </w:r>
      <w:r w:rsidDel="00000000" w:rsidR="00000000" w:rsidRPr="00000000">
        <w:rPr>
          <w:highlight w:val="white"/>
          <w:rtl w:val="0"/>
        </w:rPr>
        <w:t xml:space="preserve"> P</w:t>
      </w:r>
    </w:p>
    <w:p w:rsidR="00000000" w:rsidDel="00000000" w:rsidP="00000000" w:rsidRDefault="00000000" w:rsidRPr="00000000" w14:paraId="00000112">
      <w:pPr>
        <w:shd w:fill="ffffff" w:val="clear"/>
        <w:spacing w:after="240" w:before="240" w:line="214.45319999999998" w:lineRule="auto"/>
        <w:rPr>
          <w:highlight w:val="white"/>
        </w:rPr>
      </w:pPr>
      <w:r w:rsidDel="00000000" w:rsidR="00000000" w:rsidRPr="00000000">
        <w:rPr>
          <w:highlight w:val="white"/>
          <w:rtl w:val="0"/>
        </w:rPr>
        <w:t xml:space="preserve">C) P </w:t>
      </w:r>
      <w:r w:rsidDel="00000000" w:rsidR="00000000" w:rsidRPr="00000000">
        <w:rPr>
          <w:rFonts w:ascii="Arial Unicode MS" w:cs="Arial Unicode MS" w:eastAsia="Arial Unicode MS" w:hAnsi="Arial Unicode MS"/>
          <w:color w:val="202124"/>
          <w:highlight w:val="white"/>
          <w:rtl w:val="0"/>
        </w:rPr>
        <w:t xml:space="preserve">⊆ </w:t>
      </w:r>
      <w:r w:rsidDel="00000000" w:rsidR="00000000" w:rsidRPr="00000000">
        <w:rPr>
          <w:highlight w:val="white"/>
          <w:rtl w:val="0"/>
        </w:rPr>
        <w:t xml:space="preserve">NP</w:t>
      </w:r>
    </w:p>
    <w:p w:rsidR="00000000" w:rsidDel="00000000" w:rsidP="00000000" w:rsidRDefault="00000000" w:rsidRPr="00000000" w14:paraId="00000113">
      <w:pPr>
        <w:shd w:fill="ffffff" w:val="clear"/>
        <w:spacing w:after="240" w:before="240" w:line="218.5548" w:lineRule="auto"/>
        <w:rPr>
          <w:sz w:val="20"/>
          <w:szCs w:val="20"/>
          <w:highlight w:val="white"/>
        </w:rPr>
      </w:pPr>
      <w:r w:rsidDel="00000000" w:rsidR="00000000" w:rsidRPr="00000000">
        <w:rPr>
          <w:sz w:val="20"/>
          <w:szCs w:val="20"/>
          <w:highlight w:val="white"/>
          <w:rtl w:val="0"/>
        </w:rPr>
        <w:t xml:space="preserve">D) None of the above</w:t>
      </w:r>
    </w:p>
    <w:p w:rsidR="00000000" w:rsidDel="00000000" w:rsidP="00000000" w:rsidRDefault="00000000" w:rsidRPr="00000000" w14:paraId="00000114">
      <w:pPr>
        <w:shd w:fill="ffffff" w:val="clear"/>
        <w:spacing w:after="240" w:before="240" w:line="218.5548" w:lineRule="auto"/>
        <w:rPr>
          <w:sz w:val="20"/>
          <w:szCs w:val="20"/>
          <w:highlight w:val="white"/>
        </w:rPr>
      </w:pPr>
      <w:r w:rsidDel="00000000" w:rsidR="00000000" w:rsidRPr="00000000">
        <w:rPr>
          <w:sz w:val="20"/>
          <w:szCs w:val="20"/>
          <w:highlight w:val="white"/>
          <w:rtl w:val="0"/>
        </w:rPr>
        <w:t xml:space="preserve">Answer c</w:t>
      </w:r>
    </w:p>
    <w:p w:rsidR="00000000" w:rsidDel="00000000" w:rsidP="00000000" w:rsidRDefault="00000000" w:rsidRPr="00000000" w14:paraId="00000115">
      <w:pPr>
        <w:shd w:fill="ffffff" w:val="clear"/>
        <w:spacing w:after="240" w:before="240" w:line="218.5548" w:lineRule="auto"/>
        <w:rPr>
          <w:sz w:val="20"/>
          <w:szCs w:val="20"/>
          <w:highlight w:val="white"/>
        </w:rPr>
      </w:pPr>
      <w:r w:rsidDel="00000000" w:rsidR="00000000" w:rsidRPr="00000000">
        <w:rPr>
          <w:sz w:val="20"/>
          <w:szCs w:val="20"/>
          <w:highlight w:val="white"/>
        </w:rPr>
        <w:drawing>
          <wp:inline distB="114300" distT="114300" distL="114300" distR="114300">
            <wp:extent cx="2297377" cy="1194636"/>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297377" cy="1194636"/>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hd w:fill="ffffff" w:val="clear"/>
        <w:spacing w:after="240" w:before="240" w:line="218.5548" w:lineRule="auto"/>
        <w:rPr>
          <w:highlight w:val="white"/>
        </w:rPr>
      </w:pPr>
      <w:r w:rsidDel="00000000" w:rsidR="00000000" w:rsidRPr="00000000">
        <w:rPr>
          <w:sz w:val="20"/>
          <w:szCs w:val="20"/>
          <w:highlight w:val="white"/>
          <w:rtl w:val="0"/>
        </w:rPr>
        <w:t xml:space="preserve">4.</w:t>
      </w:r>
      <w:r w:rsidDel="00000000" w:rsidR="00000000" w:rsidRPr="00000000">
        <w:rPr>
          <w:sz w:val="21"/>
          <w:szCs w:val="21"/>
          <w:highlight w:val="white"/>
          <w:rtl w:val="0"/>
        </w:rPr>
        <w:t xml:space="preserve">Which of the following </w:t>
      </w:r>
      <w:r w:rsidDel="00000000" w:rsidR="00000000" w:rsidRPr="00000000">
        <w:rPr>
          <w:sz w:val="21"/>
          <w:szCs w:val="21"/>
          <w:highlight w:val="white"/>
          <w:rtl w:val="0"/>
        </w:rPr>
        <w:t xml:space="preserve">statements</w:t>
      </w:r>
      <w:r w:rsidDel="00000000" w:rsidR="00000000" w:rsidRPr="00000000">
        <w:rPr>
          <w:sz w:val="21"/>
          <w:szCs w:val="21"/>
          <w:highlight w:val="white"/>
          <w:rtl w:val="0"/>
        </w:rPr>
        <w:t xml:space="preserve"> about </w:t>
      </w:r>
      <w:r w:rsidDel="00000000" w:rsidR="00000000" w:rsidRPr="00000000">
        <w:rPr>
          <w:sz w:val="21"/>
          <w:szCs w:val="21"/>
          <w:highlight w:val="white"/>
          <w:rtl w:val="0"/>
        </w:rPr>
        <w:t xml:space="preserve">NP-Complete</w:t>
      </w:r>
      <w:r w:rsidDel="00000000" w:rsidR="00000000" w:rsidRPr="00000000">
        <w:rPr>
          <w:sz w:val="21"/>
          <w:szCs w:val="21"/>
          <w:highlight w:val="white"/>
          <w:rtl w:val="0"/>
        </w:rPr>
        <w:t xml:space="preserve"> and NP-Hard </w:t>
      </w:r>
      <w:r w:rsidDel="00000000" w:rsidR="00000000" w:rsidRPr="00000000">
        <w:rPr>
          <w:sz w:val="21"/>
          <w:szCs w:val="21"/>
          <w:highlight w:val="white"/>
          <w:rtl w:val="0"/>
        </w:rPr>
        <w:t xml:space="preserve">problems are correct?</w:t>
      </w:r>
      <w:r w:rsidDel="00000000" w:rsidR="00000000" w:rsidRPr="00000000">
        <w:rPr>
          <w:rtl w:val="0"/>
        </w:rPr>
      </w:r>
    </w:p>
    <w:p w:rsidR="00000000" w:rsidDel="00000000" w:rsidP="00000000" w:rsidRDefault="00000000" w:rsidRPr="00000000" w14:paraId="00000117">
      <w:pPr>
        <w:shd w:fill="ffffff" w:val="clear"/>
        <w:spacing w:after="240" w:before="240" w:line="218.5548" w:lineRule="auto"/>
        <w:rPr>
          <w:highlight w:val="white"/>
        </w:rPr>
      </w:pPr>
      <w:r w:rsidDel="00000000" w:rsidR="00000000" w:rsidRPr="00000000">
        <w:rPr>
          <w:highlight w:val="white"/>
          <w:rtl w:val="0"/>
        </w:rPr>
        <w:t xml:space="preserve">(A) None of the above</w:t>
      </w:r>
    </w:p>
    <w:p w:rsidR="00000000" w:rsidDel="00000000" w:rsidP="00000000" w:rsidRDefault="00000000" w:rsidRPr="00000000" w14:paraId="00000118">
      <w:pPr>
        <w:shd w:fill="ffffff" w:val="clear"/>
        <w:spacing w:after="240" w:before="240" w:line="218.5548" w:lineRule="auto"/>
        <w:rPr>
          <w:highlight w:val="white"/>
        </w:rPr>
      </w:pPr>
      <w:r w:rsidDel="00000000" w:rsidR="00000000" w:rsidRPr="00000000">
        <w:rPr>
          <w:highlight w:val="white"/>
          <w:rtl w:val="0"/>
        </w:rPr>
        <w:t xml:space="preserve">(B) The first problem that was proved as NP-complete was the circuit satisfiability problem.</w:t>
      </w:r>
    </w:p>
    <w:p w:rsidR="00000000" w:rsidDel="00000000" w:rsidP="00000000" w:rsidRDefault="00000000" w:rsidRPr="00000000" w14:paraId="00000119">
      <w:pPr>
        <w:shd w:fill="ffffff" w:val="clear"/>
        <w:spacing w:after="240" w:before="240" w:line="218.5548" w:lineRule="auto"/>
        <w:rPr>
          <w:highlight w:val="white"/>
        </w:rPr>
      </w:pPr>
      <w:r w:rsidDel="00000000" w:rsidR="00000000" w:rsidRPr="00000000">
        <w:rPr>
          <w:highlight w:val="white"/>
          <w:rtl w:val="0"/>
        </w:rPr>
        <w:t xml:space="preserve">(C) P is a subset of NP Hard</w:t>
      </w:r>
    </w:p>
    <w:p w:rsidR="00000000" w:rsidDel="00000000" w:rsidP="00000000" w:rsidRDefault="00000000" w:rsidRPr="00000000" w14:paraId="0000011A">
      <w:pPr>
        <w:shd w:fill="ffffff" w:val="clear"/>
        <w:spacing w:after="240" w:before="240" w:line="218.5548" w:lineRule="auto"/>
        <w:rPr>
          <w:highlight w:val="white"/>
        </w:rPr>
      </w:pPr>
      <w:r w:rsidDel="00000000" w:rsidR="00000000" w:rsidRPr="00000000">
        <w:rPr>
          <w:highlight w:val="white"/>
          <w:rtl w:val="0"/>
        </w:rPr>
        <w:t xml:space="preserve">(D) All of the above</w:t>
      </w:r>
    </w:p>
    <w:p w:rsidR="00000000" w:rsidDel="00000000" w:rsidP="00000000" w:rsidRDefault="00000000" w:rsidRPr="00000000" w14:paraId="0000011B">
      <w:pPr>
        <w:shd w:fill="ffffff" w:val="clear"/>
        <w:spacing w:after="240" w:before="240" w:line="218.5548" w:lineRule="auto"/>
        <w:rPr>
          <w:highlight w:val="white"/>
        </w:rPr>
      </w:pPr>
      <w:r w:rsidDel="00000000" w:rsidR="00000000" w:rsidRPr="00000000">
        <w:rPr>
          <w:highlight w:val="white"/>
          <w:rtl w:val="0"/>
        </w:rPr>
        <w:t xml:space="preserve">Answer : b</w:t>
      </w:r>
    </w:p>
    <w:p w:rsidR="00000000" w:rsidDel="00000000" w:rsidP="00000000" w:rsidRDefault="00000000" w:rsidRPr="00000000" w14:paraId="0000011C">
      <w:pPr>
        <w:shd w:fill="ffffff" w:val="clear"/>
        <w:spacing w:after="240" w:before="240" w:line="218.5548" w:lineRule="auto"/>
        <w:rPr>
          <w:highlight w:val="white"/>
        </w:rPr>
      </w:pPr>
      <w:r w:rsidDel="00000000" w:rsidR="00000000" w:rsidRPr="00000000">
        <w:rPr>
          <w:rtl w:val="0"/>
        </w:rPr>
      </w:r>
    </w:p>
    <w:p w:rsidR="00000000" w:rsidDel="00000000" w:rsidP="00000000" w:rsidRDefault="00000000" w:rsidRPr="00000000" w14:paraId="0000011D">
      <w:pPr>
        <w:shd w:fill="ffffff" w:val="clear"/>
        <w:spacing w:after="240" w:before="240" w:line="218.5548" w:lineRule="auto"/>
        <w:rPr>
          <w:sz w:val="20"/>
          <w:szCs w:val="20"/>
          <w:highlight w:val="white"/>
        </w:rPr>
      </w:pPr>
      <w:r w:rsidDel="00000000" w:rsidR="00000000" w:rsidRPr="00000000">
        <w:rPr>
          <w:rtl w:val="0"/>
        </w:rPr>
      </w:r>
    </w:p>
    <w:p w:rsidR="00000000" w:rsidDel="00000000" w:rsidP="00000000" w:rsidRDefault="00000000" w:rsidRPr="00000000" w14:paraId="0000011E">
      <w:pPr>
        <w:shd w:fill="fdfdfd" w:val="clear"/>
        <w:spacing w:line="392.72727272727275" w:lineRule="auto"/>
        <w:ind w:left="0" w:firstLine="0"/>
        <w:jc w:val="both"/>
        <w:rPr>
          <w:b w:val="1"/>
          <w:color w:val="3a3a3a"/>
          <w:sz w:val="23"/>
          <w:szCs w:val="23"/>
          <w:highlight w:val="white"/>
        </w:rPr>
      </w:pPr>
      <w:r w:rsidDel="00000000" w:rsidR="00000000" w:rsidRPr="00000000">
        <w:rPr>
          <w:b w:val="1"/>
          <w:sz w:val="21"/>
          <w:szCs w:val="21"/>
          <w:highlight w:val="white"/>
          <w:rtl w:val="0"/>
        </w:rPr>
        <w:t xml:space="preserve">Q1 Aryan. </w:t>
      </w:r>
      <w:r w:rsidDel="00000000" w:rsidR="00000000" w:rsidRPr="00000000">
        <w:rPr>
          <w:b w:val="1"/>
          <w:color w:val="3a3a3a"/>
          <w:sz w:val="15"/>
          <w:szCs w:val="15"/>
          <w:highlight w:val="white"/>
          <w:rtl w:val="0"/>
        </w:rPr>
        <w:t xml:space="preserve">. </w:t>
      </w:r>
      <w:r w:rsidDel="00000000" w:rsidR="00000000" w:rsidRPr="00000000">
        <w:rPr>
          <w:b w:val="1"/>
          <w:color w:val="3a3a3a"/>
          <w:sz w:val="23"/>
          <w:szCs w:val="23"/>
          <w:highlight w:val="white"/>
          <w:rtl w:val="0"/>
        </w:rPr>
        <w:t xml:space="preserve">Identify the correct Bellman Ford Algorithm.</w:t>
      </w:r>
    </w:p>
    <w:p w:rsidR="00000000" w:rsidDel="00000000" w:rsidP="00000000" w:rsidRDefault="00000000" w:rsidRPr="00000000" w14:paraId="0000011F">
      <w:pPr>
        <w:shd w:fill="ffffff" w:val="clear"/>
        <w:spacing w:after="360" w:before="240" w:lineRule="auto"/>
        <w:jc w:val="both"/>
        <w:rPr>
          <w:b w:val="1"/>
          <w:color w:val="3a3a3a"/>
          <w:sz w:val="15"/>
          <w:szCs w:val="15"/>
          <w:highlight w:val="white"/>
        </w:rPr>
      </w:pPr>
      <w:r w:rsidDel="00000000" w:rsidR="00000000" w:rsidRPr="00000000">
        <w:rPr>
          <w:b w:val="1"/>
          <w:color w:val="3a3a3a"/>
          <w:sz w:val="15"/>
          <w:szCs w:val="15"/>
          <w:highlight w:val="white"/>
          <w:rtl w:val="0"/>
        </w:rPr>
        <w:t xml:space="preserve">a)</w:t>
      </w:r>
    </w:p>
    <w:p w:rsidR="00000000" w:rsidDel="00000000" w:rsidP="00000000" w:rsidRDefault="00000000" w:rsidRPr="00000000" w14:paraId="00000120">
      <w:pPr>
        <w:shd w:fill="f4f4f4" w:val="clear"/>
        <w:spacing w:before="240" w:lineRule="auto"/>
        <w:jc w:val="both"/>
        <w:rPr>
          <w:rFonts w:ascii="Courier New" w:cs="Courier New" w:eastAsia="Courier New" w:hAnsi="Courier New"/>
          <w:b w:val="1"/>
          <w:color w:val="0000dd"/>
          <w:sz w:val="20"/>
          <w:szCs w:val="20"/>
          <w:highlight w:val="white"/>
        </w:rPr>
      </w:pPr>
      <w:r w:rsidDel="00000000" w:rsidR="00000000" w:rsidRPr="00000000">
        <w:rPr>
          <w:rFonts w:ascii="Courier New" w:cs="Courier New" w:eastAsia="Courier New" w:hAnsi="Courier New"/>
          <w:b w:val="1"/>
          <w:color w:val="b1b100"/>
          <w:sz w:val="20"/>
          <w:szCs w:val="20"/>
          <w:highlight w:val="white"/>
          <w:rtl w:val="0"/>
        </w:rPr>
        <w:t xml:space="preserve">for</w:t>
      </w:r>
      <w:r w:rsidDel="00000000" w:rsidR="00000000" w:rsidRPr="00000000">
        <w:rPr>
          <w:rFonts w:ascii="Courier New" w:cs="Courier New" w:eastAsia="Courier New" w:hAnsi="Courier New"/>
          <w:b w:val="1"/>
          <w:color w:val="3a3a3a"/>
          <w:sz w:val="20"/>
          <w:szCs w:val="20"/>
          <w:highlight w:val="white"/>
          <w:rtl w:val="0"/>
        </w:rPr>
        <w:t xml:space="preserve"> i</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0000dd"/>
          <w:sz w:val="20"/>
          <w:szCs w:val="20"/>
          <w:highlight w:val="white"/>
          <w:rtl w:val="0"/>
        </w:rPr>
        <w:t xml:space="preserve">1</w:t>
      </w:r>
      <w:r w:rsidDel="00000000" w:rsidR="00000000" w:rsidRPr="00000000">
        <w:rPr>
          <w:rFonts w:ascii="Courier New" w:cs="Courier New" w:eastAsia="Courier New" w:hAnsi="Courier New"/>
          <w:b w:val="1"/>
          <w:color w:val="3a3a3a"/>
          <w:sz w:val="20"/>
          <w:szCs w:val="20"/>
          <w:highlight w:val="white"/>
          <w:rtl w:val="0"/>
        </w:rPr>
        <w:t xml:space="preserve"> to V</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g</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0000dd"/>
          <w:sz w:val="20"/>
          <w:szCs w:val="20"/>
          <w:highlight w:val="white"/>
          <w:rtl w:val="0"/>
        </w:rPr>
        <w:t xml:space="preserve">1</w:t>
      </w:r>
    </w:p>
    <w:p w:rsidR="00000000" w:rsidDel="00000000" w:rsidP="00000000" w:rsidRDefault="00000000" w:rsidRPr="00000000" w14:paraId="00000121">
      <w:pPr>
        <w:shd w:fill="f4f4f4" w:val="clear"/>
        <w:spacing w:before="240" w:lineRule="auto"/>
        <w:jc w:val="both"/>
        <w:rPr>
          <w:rFonts w:ascii="Courier New" w:cs="Courier New" w:eastAsia="Courier New" w:hAnsi="Courier New"/>
          <w:b w:val="1"/>
          <w:color w:val="009900"/>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tab/>
      </w:r>
      <w:r w:rsidDel="00000000" w:rsidR="00000000" w:rsidRPr="00000000">
        <w:rPr>
          <w:rFonts w:ascii="Courier New" w:cs="Courier New" w:eastAsia="Courier New" w:hAnsi="Courier New"/>
          <w:b w:val="1"/>
          <w:color w:val="b1b100"/>
          <w:sz w:val="20"/>
          <w:szCs w:val="20"/>
          <w:highlight w:val="white"/>
          <w:rtl w:val="0"/>
        </w:rPr>
        <w:t xml:space="preserve">do</w:t>
      </w:r>
      <w:r w:rsidDel="00000000" w:rsidR="00000000" w:rsidRPr="00000000">
        <w:rPr>
          <w:rFonts w:ascii="Courier New" w:cs="Courier New" w:eastAsia="Courier New" w:hAnsi="Courier New"/>
          <w:b w:val="1"/>
          <w:color w:val="3a3a3a"/>
          <w:sz w:val="20"/>
          <w:szCs w:val="20"/>
          <w:highlight w:val="white"/>
          <w:rtl w:val="0"/>
        </w:rPr>
        <w:t xml:space="preserve"> </w:t>
      </w:r>
      <w:r w:rsidDel="00000000" w:rsidR="00000000" w:rsidRPr="00000000">
        <w:rPr>
          <w:rFonts w:ascii="Courier New" w:cs="Courier New" w:eastAsia="Courier New" w:hAnsi="Courier New"/>
          <w:b w:val="1"/>
          <w:color w:val="b1b100"/>
          <w:sz w:val="20"/>
          <w:szCs w:val="20"/>
          <w:highlight w:val="white"/>
          <w:rtl w:val="0"/>
        </w:rPr>
        <w:t xml:space="preserve">for</w:t>
      </w:r>
      <w:r w:rsidDel="00000000" w:rsidR="00000000" w:rsidRPr="00000000">
        <w:rPr>
          <w:rFonts w:ascii="Courier New" w:cs="Courier New" w:eastAsia="Courier New" w:hAnsi="Courier New"/>
          <w:b w:val="1"/>
          <w:color w:val="3a3a3a"/>
          <w:sz w:val="20"/>
          <w:szCs w:val="20"/>
          <w:highlight w:val="white"/>
          <w:rtl w:val="0"/>
        </w:rPr>
        <w:t xml:space="preserve"> each edge </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 in E</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g</w:t>
      </w:r>
      <w:r w:rsidDel="00000000" w:rsidR="00000000" w:rsidRPr="00000000">
        <w:rPr>
          <w:rFonts w:ascii="Courier New" w:cs="Courier New" w:eastAsia="Courier New" w:hAnsi="Courier New"/>
          <w:b w:val="1"/>
          <w:color w:val="009900"/>
          <w:sz w:val="20"/>
          <w:szCs w:val="20"/>
          <w:highlight w:val="white"/>
          <w:rtl w:val="0"/>
        </w:rPr>
        <w:t xml:space="preserve">]</w:t>
      </w:r>
    </w:p>
    <w:p w:rsidR="00000000" w:rsidDel="00000000" w:rsidP="00000000" w:rsidRDefault="00000000" w:rsidRPr="00000000" w14:paraId="00000122">
      <w:pPr>
        <w:shd w:fill="f4f4f4" w:val="clear"/>
        <w:spacing w:before="240" w:lineRule="auto"/>
        <w:jc w:val="both"/>
        <w:rPr>
          <w:rFonts w:ascii="Courier New" w:cs="Courier New" w:eastAsia="Courier New" w:hAnsi="Courier New"/>
          <w:b w:val="1"/>
          <w:color w:val="009900"/>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tab/>
      </w:r>
      <w:r w:rsidDel="00000000" w:rsidR="00000000" w:rsidRPr="00000000">
        <w:rPr>
          <w:rFonts w:ascii="Courier New" w:cs="Courier New" w:eastAsia="Courier New" w:hAnsi="Courier New"/>
          <w:b w:val="1"/>
          <w:color w:val="b1b100"/>
          <w:sz w:val="20"/>
          <w:szCs w:val="20"/>
          <w:highlight w:val="white"/>
          <w:rtl w:val="0"/>
        </w:rPr>
        <w:t xml:space="preserve">do</w:t>
      </w:r>
      <w:r w:rsidDel="00000000" w:rsidR="00000000" w:rsidRPr="00000000">
        <w:rPr>
          <w:rFonts w:ascii="Courier New" w:cs="Courier New" w:eastAsia="Courier New" w:hAnsi="Courier New"/>
          <w:b w:val="1"/>
          <w:color w:val="3a3a3a"/>
          <w:sz w:val="20"/>
          <w:szCs w:val="20"/>
          <w:highlight w:val="white"/>
          <w:rtl w:val="0"/>
        </w:rPr>
        <w:t xml:space="preserve"> Relax</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w</w:t>
      </w:r>
      <w:r w:rsidDel="00000000" w:rsidR="00000000" w:rsidRPr="00000000">
        <w:rPr>
          <w:rFonts w:ascii="Courier New" w:cs="Courier New" w:eastAsia="Courier New" w:hAnsi="Courier New"/>
          <w:b w:val="1"/>
          <w:color w:val="009900"/>
          <w:sz w:val="20"/>
          <w:szCs w:val="20"/>
          <w:highlight w:val="white"/>
          <w:rtl w:val="0"/>
        </w:rPr>
        <w:t xml:space="preserve">)</w:t>
      </w:r>
    </w:p>
    <w:p w:rsidR="00000000" w:rsidDel="00000000" w:rsidP="00000000" w:rsidRDefault="00000000" w:rsidRPr="00000000" w14:paraId="00000123">
      <w:pPr>
        <w:shd w:fill="f4f4f4" w:val="clear"/>
        <w:spacing w:before="240" w:lineRule="auto"/>
        <w:jc w:val="both"/>
        <w:rPr>
          <w:rFonts w:ascii="Courier New" w:cs="Courier New" w:eastAsia="Courier New" w:hAnsi="Courier New"/>
          <w:b w:val="1"/>
          <w:color w:val="009900"/>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r>
      <w:r w:rsidDel="00000000" w:rsidR="00000000" w:rsidRPr="00000000">
        <w:rPr>
          <w:rFonts w:ascii="Courier New" w:cs="Courier New" w:eastAsia="Courier New" w:hAnsi="Courier New"/>
          <w:b w:val="1"/>
          <w:color w:val="b1b100"/>
          <w:sz w:val="20"/>
          <w:szCs w:val="20"/>
          <w:highlight w:val="white"/>
          <w:rtl w:val="0"/>
        </w:rPr>
        <w:t xml:space="preserve">for</w:t>
      </w:r>
      <w:r w:rsidDel="00000000" w:rsidR="00000000" w:rsidRPr="00000000">
        <w:rPr>
          <w:rFonts w:ascii="Courier New" w:cs="Courier New" w:eastAsia="Courier New" w:hAnsi="Courier New"/>
          <w:b w:val="1"/>
          <w:color w:val="3a3a3a"/>
          <w:sz w:val="20"/>
          <w:szCs w:val="20"/>
          <w:highlight w:val="white"/>
          <w:rtl w:val="0"/>
        </w:rPr>
        <w:t xml:space="preserve"> each edge </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 in E</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g</w:t>
      </w:r>
      <w:r w:rsidDel="00000000" w:rsidR="00000000" w:rsidRPr="00000000">
        <w:rPr>
          <w:rFonts w:ascii="Courier New" w:cs="Courier New" w:eastAsia="Courier New" w:hAnsi="Courier New"/>
          <w:b w:val="1"/>
          <w:color w:val="009900"/>
          <w:sz w:val="20"/>
          <w:szCs w:val="20"/>
          <w:highlight w:val="white"/>
          <w:rtl w:val="0"/>
        </w:rPr>
        <w:t xml:space="preserve">]</w:t>
      </w:r>
    </w:p>
    <w:p w:rsidR="00000000" w:rsidDel="00000000" w:rsidP="00000000" w:rsidRDefault="00000000" w:rsidRPr="00000000" w14:paraId="00000124">
      <w:pPr>
        <w:shd w:fill="f4f4f4" w:val="clear"/>
        <w:spacing w:before="240" w:lineRule="auto"/>
        <w:jc w:val="both"/>
        <w:rPr>
          <w:rFonts w:ascii="Courier New" w:cs="Courier New" w:eastAsia="Courier New" w:hAnsi="Courier New"/>
          <w:b w:val="1"/>
          <w:color w:val="009900"/>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tab/>
      </w:r>
      <w:r w:rsidDel="00000000" w:rsidR="00000000" w:rsidRPr="00000000">
        <w:rPr>
          <w:rFonts w:ascii="Courier New" w:cs="Courier New" w:eastAsia="Courier New" w:hAnsi="Courier New"/>
          <w:b w:val="1"/>
          <w:color w:val="b1b100"/>
          <w:sz w:val="20"/>
          <w:szCs w:val="20"/>
          <w:highlight w:val="white"/>
          <w:rtl w:val="0"/>
        </w:rPr>
        <w:t xml:space="preserve">do</w:t>
      </w:r>
      <w:r w:rsidDel="00000000" w:rsidR="00000000" w:rsidRPr="00000000">
        <w:rPr>
          <w:rFonts w:ascii="Courier New" w:cs="Courier New" w:eastAsia="Courier New" w:hAnsi="Courier New"/>
          <w:b w:val="1"/>
          <w:color w:val="3a3a3a"/>
          <w:sz w:val="20"/>
          <w:szCs w:val="20"/>
          <w:highlight w:val="white"/>
          <w:rtl w:val="0"/>
        </w:rPr>
        <w:t xml:space="preserve"> </w:t>
      </w:r>
      <w:r w:rsidDel="00000000" w:rsidR="00000000" w:rsidRPr="00000000">
        <w:rPr>
          <w:rFonts w:ascii="Courier New" w:cs="Courier New" w:eastAsia="Courier New" w:hAnsi="Courier New"/>
          <w:b w:val="1"/>
          <w:color w:val="b1b100"/>
          <w:sz w:val="20"/>
          <w:szCs w:val="20"/>
          <w:highlight w:val="white"/>
          <w:rtl w:val="0"/>
        </w:rPr>
        <w:t xml:space="preserve">if</w:t>
      </w:r>
      <w:r w:rsidDel="00000000" w:rsidR="00000000" w:rsidRPr="00000000">
        <w:rPr>
          <w:rFonts w:ascii="Courier New" w:cs="Courier New" w:eastAsia="Courier New" w:hAnsi="Courier New"/>
          <w:b w:val="1"/>
          <w:color w:val="3a3a3a"/>
          <w:sz w:val="20"/>
          <w:szCs w:val="20"/>
          <w:highlight w:val="white"/>
          <w:rtl w:val="0"/>
        </w:rPr>
        <w:t xml:space="preserve"> d</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39933"/>
          <w:sz w:val="20"/>
          <w:szCs w:val="20"/>
          <w:highlight w:val="white"/>
          <w:rtl w:val="0"/>
        </w:rPr>
        <w:t xml:space="preserve">&gt;</w:t>
      </w:r>
      <w:r w:rsidDel="00000000" w:rsidR="00000000" w:rsidRPr="00000000">
        <w:rPr>
          <w:rFonts w:ascii="Courier New" w:cs="Courier New" w:eastAsia="Courier New" w:hAnsi="Courier New"/>
          <w:b w:val="1"/>
          <w:color w:val="3a3a3a"/>
          <w:sz w:val="20"/>
          <w:szCs w:val="20"/>
          <w:highlight w:val="white"/>
          <w:rtl w:val="0"/>
        </w:rPr>
        <w:t xml:space="preserve">d</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w</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009900"/>
          <w:sz w:val="20"/>
          <w:szCs w:val="20"/>
          <w:highlight w:val="white"/>
          <w:rtl w:val="0"/>
        </w:rPr>
        <w:t xml:space="preserve">)</w:t>
      </w:r>
    </w:p>
    <w:p w:rsidR="00000000" w:rsidDel="00000000" w:rsidP="00000000" w:rsidRDefault="00000000" w:rsidRPr="00000000" w14:paraId="00000125">
      <w:pPr>
        <w:shd w:fill="f4f4f4" w:val="clear"/>
        <w:spacing w:before="240" w:lineRule="auto"/>
        <w:jc w:val="both"/>
        <w:rPr>
          <w:rFonts w:ascii="Courier New" w:cs="Courier New" w:eastAsia="Courier New" w:hAnsi="Courier New"/>
          <w:b w:val="1"/>
          <w:color w:val="3a3a3a"/>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tab/>
        <w:t xml:space="preserve">then </w:t>
      </w:r>
      <w:r w:rsidDel="00000000" w:rsidR="00000000" w:rsidRPr="00000000">
        <w:rPr>
          <w:rFonts w:ascii="Courier New" w:cs="Courier New" w:eastAsia="Courier New" w:hAnsi="Courier New"/>
          <w:b w:val="1"/>
          <w:color w:val="b1b100"/>
          <w:sz w:val="20"/>
          <w:szCs w:val="20"/>
          <w:highlight w:val="white"/>
          <w:rtl w:val="0"/>
        </w:rPr>
        <w:t xml:space="preserve">return</w:t>
      </w:r>
      <w:r w:rsidDel="00000000" w:rsidR="00000000" w:rsidRPr="00000000">
        <w:rPr>
          <w:rFonts w:ascii="Courier New" w:cs="Courier New" w:eastAsia="Courier New" w:hAnsi="Courier New"/>
          <w:b w:val="1"/>
          <w:color w:val="3a3a3a"/>
          <w:sz w:val="20"/>
          <w:szCs w:val="20"/>
          <w:highlight w:val="white"/>
          <w:rtl w:val="0"/>
        </w:rPr>
        <w:t xml:space="preserve"> False</w:t>
      </w:r>
    </w:p>
    <w:p w:rsidR="00000000" w:rsidDel="00000000" w:rsidP="00000000" w:rsidRDefault="00000000" w:rsidRPr="00000000" w14:paraId="00000126">
      <w:pPr>
        <w:shd w:fill="f4f4f4" w:val="clear"/>
        <w:spacing w:after="100" w:before="240" w:lineRule="auto"/>
        <w:jc w:val="both"/>
        <w:rPr>
          <w:rFonts w:ascii="Courier New" w:cs="Courier New" w:eastAsia="Courier New" w:hAnsi="Courier New"/>
          <w:b w:val="1"/>
          <w:color w:val="3a3a3a"/>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r>
      <w:r w:rsidDel="00000000" w:rsidR="00000000" w:rsidRPr="00000000">
        <w:rPr>
          <w:rFonts w:ascii="Courier New" w:cs="Courier New" w:eastAsia="Courier New" w:hAnsi="Courier New"/>
          <w:b w:val="1"/>
          <w:color w:val="b1b100"/>
          <w:sz w:val="20"/>
          <w:szCs w:val="20"/>
          <w:highlight w:val="white"/>
          <w:rtl w:val="0"/>
        </w:rPr>
        <w:t xml:space="preserve">return</w:t>
      </w:r>
      <w:r w:rsidDel="00000000" w:rsidR="00000000" w:rsidRPr="00000000">
        <w:rPr>
          <w:rFonts w:ascii="Courier New" w:cs="Courier New" w:eastAsia="Courier New" w:hAnsi="Courier New"/>
          <w:b w:val="1"/>
          <w:color w:val="3a3a3a"/>
          <w:sz w:val="20"/>
          <w:szCs w:val="20"/>
          <w:highlight w:val="white"/>
          <w:rtl w:val="0"/>
        </w:rPr>
        <w:t xml:space="preserve"> True</w:t>
      </w:r>
    </w:p>
    <w:p w:rsidR="00000000" w:rsidDel="00000000" w:rsidP="00000000" w:rsidRDefault="00000000" w:rsidRPr="00000000" w14:paraId="00000127">
      <w:pPr>
        <w:shd w:fill="ffffff" w:val="clear"/>
        <w:spacing w:after="360" w:before="240" w:lineRule="auto"/>
        <w:jc w:val="both"/>
        <w:rPr>
          <w:b w:val="1"/>
          <w:color w:val="3a3a3a"/>
          <w:sz w:val="15"/>
          <w:szCs w:val="15"/>
          <w:highlight w:val="white"/>
        </w:rPr>
      </w:pPr>
      <w:r w:rsidDel="00000000" w:rsidR="00000000" w:rsidRPr="00000000">
        <w:rPr>
          <w:b w:val="1"/>
          <w:color w:val="3a3a3a"/>
          <w:sz w:val="15"/>
          <w:szCs w:val="15"/>
          <w:highlight w:val="white"/>
          <w:rtl w:val="0"/>
        </w:rPr>
        <w:t xml:space="preserve">b)</w:t>
      </w:r>
    </w:p>
    <w:p w:rsidR="00000000" w:rsidDel="00000000" w:rsidP="00000000" w:rsidRDefault="00000000" w:rsidRPr="00000000" w14:paraId="00000128">
      <w:pPr>
        <w:shd w:fill="f4f4f4" w:val="clear"/>
        <w:spacing w:before="240" w:lineRule="auto"/>
        <w:jc w:val="both"/>
        <w:rPr>
          <w:rFonts w:ascii="Courier New" w:cs="Courier New" w:eastAsia="Courier New" w:hAnsi="Courier New"/>
          <w:b w:val="1"/>
          <w:color w:val="0000dd"/>
          <w:sz w:val="20"/>
          <w:szCs w:val="20"/>
          <w:highlight w:val="white"/>
        </w:rPr>
      </w:pPr>
      <w:r w:rsidDel="00000000" w:rsidR="00000000" w:rsidRPr="00000000">
        <w:rPr>
          <w:rFonts w:ascii="Courier New" w:cs="Courier New" w:eastAsia="Courier New" w:hAnsi="Courier New"/>
          <w:b w:val="1"/>
          <w:color w:val="b1b100"/>
          <w:sz w:val="20"/>
          <w:szCs w:val="20"/>
          <w:highlight w:val="white"/>
          <w:rtl w:val="0"/>
        </w:rPr>
        <w:t xml:space="preserve">for</w:t>
      </w:r>
      <w:r w:rsidDel="00000000" w:rsidR="00000000" w:rsidRPr="00000000">
        <w:rPr>
          <w:rFonts w:ascii="Courier New" w:cs="Courier New" w:eastAsia="Courier New" w:hAnsi="Courier New"/>
          <w:b w:val="1"/>
          <w:color w:val="3a3a3a"/>
          <w:sz w:val="20"/>
          <w:szCs w:val="20"/>
          <w:highlight w:val="white"/>
          <w:rtl w:val="0"/>
        </w:rPr>
        <w:t xml:space="preserve"> i</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0000dd"/>
          <w:sz w:val="20"/>
          <w:szCs w:val="20"/>
          <w:highlight w:val="white"/>
          <w:rtl w:val="0"/>
        </w:rPr>
        <w:t xml:space="preserve">1</w:t>
      </w:r>
      <w:r w:rsidDel="00000000" w:rsidR="00000000" w:rsidRPr="00000000">
        <w:rPr>
          <w:rFonts w:ascii="Courier New" w:cs="Courier New" w:eastAsia="Courier New" w:hAnsi="Courier New"/>
          <w:b w:val="1"/>
          <w:color w:val="3a3a3a"/>
          <w:sz w:val="20"/>
          <w:szCs w:val="20"/>
          <w:highlight w:val="white"/>
          <w:rtl w:val="0"/>
        </w:rPr>
        <w:t xml:space="preserve"> to V</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g</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0000dd"/>
          <w:sz w:val="20"/>
          <w:szCs w:val="20"/>
          <w:highlight w:val="white"/>
          <w:rtl w:val="0"/>
        </w:rPr>
        <w:t xml:space="preserve">1</w:t>
      </w:r>
    </w:p>
    <w:p w:rsidR="00000000" w:rsidDel="00000000" w:rsidP="00000000" w:rsidRDefault="00000000" w:rsidRPr="00000000" w14:paraId="00000129">
      <w:pPr>
        <w:shd w:fill="f4f4f4" w:val="clear"/>
        <w:spacing w:before="240" w:lineRule="auto"/>
        <w:jc w:val="both"/>
        <w:rPr>
          <w:rFonts w:ascii="Courier New" w:cs="Courier New" w:eastAsia="Courier New" w:hAnsi="Courier New"/>
          <w:b w:val="1"/>
          <w:color w:val="009900"/>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r>
      <w:r w:rsidDel="00000000" w:rsidR="00000000" w:rsidRPr="00000000">
        <w:rPr>
          <w:rFonts w:ascii="Courier New" w:cs="Courier New" w:eastAsia="Courier New" w:hAnsi="Courier New"/>
          <w:b w:val="1"/>
          <w:color w:val="b1b100"/>
          <w:sz w:val="20"/>
          <w:szCs w:val="20"/>
          <w:highlight w:val="white"/>
          <w:rtl w:val="0"/>
        </w:rPr>
        <w:t xml:space="preserve">for</w:t>
      </w:r>
      <w:r w:rsidDel="00000000" w:rsidR="00000000" w:rsidRPr="00000000">
        <w:rPr>
          <w:rFonts w:ascii="Courier New" w:cs="Courier New" w:eastAsia="Courier New" w:hAnsi="Courier New"/>
          <w:b w:val="1"/>
          <w:color w:val="3a3a3a"/>
          <w:sz w:val="20"/>
          <w:szCs w:val="20"/>
          <w:highlight w:val="white"/>
          <w:rtl w:val="0"/>
        </w:rPr>
        <w:t xml:space="preserve"> each edge </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 in E</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g</w:t>
      </w:r>
      <w:r w:rsidDel="00000000" w:rsidR="00000000" w:rsidRPr="00000000">
        <w:rPr>
          <w:rFonts w:ascii="Courier New" w:cs="Courier New" w:eastAsia="Courier New" w:hAnsi="Courier New"/>
          <w:b w:val="1"/>
          <w:color w:val="009900"/>
          <w:sz w:val="20"/>
          <w:szCs w:val="20"/>
          <w:highlight w:val="white"/>
          <w:rtl w:val="0"/>
        </w:rPr>
        <w:t xml:space="preserve">]</w:t>
      </w:r>
    </w:p>
    <w:p w:rsidR="00000000" w:rsidDel="00000000" w:rsidP="00000000" w:rsidRDefault="00000000" w:rsidRPr="00000000" w14:paraId="0000012A">
      <w:pPr>
        <w:shd w:fill="f4f4f4" w:val="clear"/>
        <w:spacing w:before="240" w:lineRule="auto"/>
        <w:jc w:val="both"/>
        <w:rPr>
          <w:rFonts w:ascii="Courier New" w:cs="Courier New" w:eastAsia="Courier New" w:hAnsi="Courier New"/>
          <w:b w:val="1"/>
          <w:color w:val="009900"/>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tab/>
      </w:r>
      <w:r w:rsidDel="00000000" w:rsidR="00000000" w:rsidRPr="00000000">
        <w:rPr>
          <w:rFonts w:ascii="Courier New" w:cs="Courier New" w:eastAsia="Courier New" w:hAnsi="Courier New"/>
          <w:b w:val="1"/>
          <w:color w:val="b1b100"/>
          <w:sz w:val="20"/>
          <w:szCs w:val="20"/>
          <w:highlight w:val="white"/>
          <w:rtl w:val="0"/>
        </w:rPr>
        <w:t xml:space="preserve">do</w:t>
      </w:r>
      <w:r w:rsidDel="00000000" w:rsidR="00000000" w:rsidRPr="00000000">
        <w:rPr>
          <w:rFonts w:ascii="Courier New" w:cs="Courier New" w:eastAsia="Courier New" w:hAnsi="Courier New"/>
          <w:b w:val="1"/>
          <w:color w:val="3a3a3a"/>
          <w:sz w:val="20"/>
          <w:szCs w:val="20"/>
          <w:highlight w:val="white"/>
          <w:rtl w:val="0"/>
        </w:rPr>
        <w:t xml:space="preserve"> </w:t>
      </w:r>
      <w:r w:rsidDel="00000000" w:rsidR="00000000" w:rsidRPr="00000000">
        <w:rPr>
          <w:rFonts w:ascii="Courier New" w:cs="Courier New" w:eastAsia="Courier New" w:hAnsi="Courier New"/>
          <w:b w:val="1"/>
          <w:color w:val="b1b100"/>
          <w:sz w:val="20"/>
          <w:szCs w:val="20"/>
          <w:highlight w:val="white"/>
          <w:rtl w:val="0"/>
        </w:rPr>
        <w:t xml:space="preserve">if</w:t>
      </w:r>
      <w:r w:rsidDel="00000000" w:rsidR="00000000" w:rsidRPr="00000000">
        <w:rPr>
          <w:rFonts w:ascii="Courier New" w:cs="Courier New" w:eastAsia="Courier New" w:hAnsi="Courier New"/>
          <w:b w:val="1"/>
          <w:color w:val="3a3a3a"/>
          <w:sz w:val="20"/>
          <w:szCs w:val="20"/>
          <w:highlight w:val="white"/>
          <w:rtl w:val="0"/>
        </w:rPr>
        <w:t xml:space="preserve"> d</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39933"/>
          <w:sz w:val="20"/>
          <w:szCs w:val="20"/>
          <w:highlight w:val="white"/>
          <w:rtl w:val="0"/>
        </w:rPr>
        <w:t xml:space="preserve">&gt;</w:t>
      </w:r>
      <w:r w:rsidDel="00000000" w:rsidR="00000000" w:rsidRPr="00000000">
        <w:rPr>
          <w:rFonts w:ascii="Courier New" w:cs="Courier New" w:eastAsia="Courier New" w:hAnsi="Courier New"/>
          <w:b w:val="1"/>
          <w:color w:val="3a3a3a"/>
          <w:sz w:val="20"/>
          <w:szCs w:val="20"/>
          <w:highlight w:val="white"/>
          <w:rtl w:val="0"/>
        </w:rPr>
        <w:t xml:space="preserve">d</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w</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009900"/>
          <w:sz w:val="20"/>
          <w:szCs w:val="20"/>
          <w:highlight w:val="white"/>
          <w:rtl w:val="0"/>
        </w:rPr>
        <w:t xml:space="preserve">)</w:t>
      </w:r>
    </w:p>
    <w:p w:rsidR="00000000" w:rsidDel="00000000" w:rsidP="00000000" w:rsidRDefault="00000000" w:rsidRPr="00000000" w14:paraId="0000012B">
      <w:pPr>
        <w:shd w:fill="f4f4f4" w:val="clear"/>
        <w:spacing w:before="240" w:lineRule="auto"/>
        <w:jc w:val="both"/>
        <w:rPr>
          <w:rFonts w:ascii="Courier New" w:cs="Courier New" w:eastAsia="Courier New" w:hAnsi="Courier New"/>
          <w:b w:val="1"/>
          <w:color w:val="3a3a3a"/>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tab/>
        <w:t xml:space="preserve">then </w:t>
      </w:r>
      <w:r w:rsidDel="00000000" w:rsidR="00000000" w:rsidRPr="00000000">
        <w:rPr>
          <w:rFonts w:ascii="Courier New" w:cs="Courier New" w:eastAsia="Courier New" w:hAnsi="Courier New"/>
          <w:b w:val="1"/>
          <w:color w:val="b1b100"/>
          <w:sz w:val="20"/>
          <w:szCs w:val="20"/>
          <w:highlight w:val="white"/>
          <w:rtl w:val="0"/>
        </w:rPr>
        <w:t xml:space="preserve">return</w:t>
      </w:r>
      <w:r w:rsidDel="00000000" w:rsidR="00000000" w:rsidRPr="00000000">
        <w:rPr>
          <w:rFonts w:ascii="Courier New" w:cs="Courier New" w:eastAsia="Courier New" w:hAnsi="Courier New"/>
          <w:b w:val="1"/>
          <w:color w:val="3a3a3a"/>
          <w:sz w:val="20"/>
          <w:szCs w:val="20"/>
          <w:highlight w:val="white"/>
          <w:rtl w:val="0"/>
        </w:rPr>
        <w:t xml:space="preserve"> False</w:t>
      </w:r>
    </w:p>
    <w:p w:rsidR="00000000" w:rsidDel="00000000" w:rsidP="00000000" w:rsidRDefault="00000000" w:rsidRPr="00000000" w14:paraId="0000012C">
      <w:pPr>
        <w:shd w:fill="f4f4f4" w:val="clear"/>
        <w:spacing w:after="100" w:before="240" w:lineRule="auto"/>
        <w:jc w:val="both"/>
        <w:rPr>
          <w:rFonts w:ascii="Courier New" w:cs="Courier New" w:eastAsia="Courier New" w:hAnsi="Courier New"/>
          <w:b w:val="1"/>
          <w:color w:val="3a3a3a"/>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ab/>
      </w:r>
      <w:r w:rsidDel="00000000" w:rsidR="00000000" w:rsidRPr="00000000">
        <w:rPr>
          <w:rFonts w:ascii="Courier New" w:cs="Courier New" w:eastAsia="Courier New" w:hAnsi="Courier New"/>
          <w:b w:val="1"/>
          <w:color w:val="b1b100"/>
          <w:sz w:val="20"/>
          <w:szCs w:val="20"/>
          <w:highlight w:val="white"/>
          <w:rtl w:val="0"/>
        </w:rPr>
        <w:t xml:space="preserve">return</w:t>
      </w:r>
      <w:r w:rsidDel="00000000" w:rsidR="00000000" w:rsidRPr="00000000">
        <w:rPr>
          <w:rFonts w:ascii="Courier New" w:cs="Courier New" w:eastAsia="Courier New" w:hAnsi="Courier New"/>
          <w:b w:val="1"/>
          <w:color w:val="3a3a3a"/>
          <w:sz w:val="20"/>
          <w:szCs w:val="20"/>
          <w:highlight w:val="white"/>
          <w:rtl w:val="0"/>
        </w:rPr>
        <w:t xml:space="preserve"> True</w:t>
      </w:r>
    </w:p>
    <w:p w:rsidR="00000000" w:rsidDel="00000000" w:rsidP="00000000" w:rsidRDefault="00000000" w:rsidRPr="00000000" w14:paraId="0000012D">
      <w:pPr>
        <w:shd w:fill="ffffff" w:val="clear"/>
        <w:spacing w:after="360" w:before="240" w:lineRule="auto"/>
        <w:jc w:val="both"/>
        <w:rPr>
          <w:b w:val="1"/>
          <w:color w:val="3a3a3a"/>
          <w:sz w:val="15"/>
          <w:szCs w:val="15"/>
          <w:highlight w:val="white"/>
        </w:rPr>
      </w:pPr>
      <w:r w:rsidDel="00000000" w:rsidR="00000000" w:rsidRPr="00000000">
        <w:rPr>
          <w:b w:val="1"/>
          <w:color w:val="3a3a3a"/>
          <w:sz w:val="15"/>
          <w:szCs w:val="15"/>
          <w:highlight w:val="white"/>
          <w:rtl w:val="0"/>
        </w:rPr>
        <w:t xml:space="preserve">c)</w:t>
      </w:r>
    </w:p>
    <w:p w:rsidR="00000000" w:rsidDel="00000000" w:rsidP="00000000" w:rsidRDefault="00000000" w:rsidRPr="00000000" w14:paraId="0000012E">
      <w:pPr>
        <w:shd w:fill="f4f4f4" w:val="clear"/>
        <w:spacing w:before="240" w:lineRule="auto"/>
        <w:jc w:val="both"/>
        <w:rPr>
          <w:rFonts w:ascii="Courier New" w:cs="Courier New" w:eastAsia="Courier New" w:hAnsi="Courier New"/>
          <w:b w:val="1"/>
          <w:color w:val="0000dd"/>
          <w:sz w:val="20"/>
          <w:szCs w:val="20"/>
          <w:highlight w:val="white"/>
        </w:rPr>
      </w:pPr>
      <w:r w:rsidDel="00000000" w:rsidR="00000000" w:rsidRPr="00000000">
        <w:rPr>
          <w:rFonts w:ascii="Courier New" w:cs="Courier New" w:eastAsia="Courier New" w:hAnsi="Courier New"/>
          <w:b w:val="1"/>
          <w:color w:val="b1b100"/>
          <w:sz w:val="20"/>
          <w:szCs w:val="20"/>
          <w:highlight w:val="white"/>
          <w:rtl w:val="0"/>
        </w:rPr>
        <w:t xml:space="preserve">for</w:t>
      </w:r>
      <w:r w:rsidDel="00000000" w:rsidR="00000000" w:rsidRPr="00000000">
        <w:rPr>
          <w:rFonts w:ascii="Courier New" w:cs="Courier New" w:eastAsia="Courier New" w:hAnsi="Courier New"/>
          <w:b w:val="1"/>
          <w:color w:val="3a3a3a"/>
          <w:sz w:val="20"/>
          <w:szCs w:val="20"/>
          <w:highlight w:val="white"/>
          <w:rtl w:val="0"/>
        </w:rPr>
        <w:t xml:space="preserve"> i</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0000dd"/>
          <w:sz w:val="20"/>
          <w:szCs w:val="20"/>
          <w:highlight w:val="white"/>
          <w:rtl w:val="0"/>
        </w:rPr>
        <w:t xml:space="preserve">1</w:t>
      </w:r>
      <w:r w:rsidDel="00000000" w:rsidR="00000000" w:rsidRPr="00000000">
        <w:rPr>
          <w:rFonts w:ascii="Courier New" w:cs="Courier New" w:eastAsia="Courier New" w:hAnsi="Courier New"/>
          <w:b w:val="1"/>
          <w:color w:val="3a3a3a"/>
          <w:sz w:val="20"/>
          <w:szCs w:val="20"/>
          <w:highlight w:val="white"/>
          <w:rtl w:val="0"/>
        </w:rPr>
        <w:t xml:space="preserve"> to V</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g</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0000dd"/>
          <w:sz w:val="20"/>
          <w:szCs w:val="20"/>
          <w:highlight w:val="white"/>
          <w:rtl w:val="0"/>
        </w:rPr>
        <w:t xml:space="preserve">1</w:t>
      </w:r>
    </w:p>
    <w:p w:rsidR="00000000" w:rsidDel="00000000" w:rsidP="00000000" w:rsidRDefault="00000000" w:rsidRPr="00000000" w14:paraId="0000012F">
      <w:pPr>
        <w:shd w:fill="f4f4f4" w:val="clear"/>
        <w:spacing w:before="240" w:lineRule="auto"/>
        <w:jc w:val="both"/>
        <w:rPr>
          <w:rFonts w:ascii="Courier New" w:cs="Courier New" w:eastAsia="Courier New" w:hAnsi="Courier New"/>
          <w:b w:val="1"/>
          <w:color w:val="009900"/>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tab/>
      </w:r>
      <w:r w:rsidDel="00000000" w:rsidR="00000000" w:rsidRPr="00000000">
        <w:rPr>
          <w:rFonts w:ascii="Courier New" w:cs="Courier New" w:eastAsia="Courier New" w:hAnsi="Courier New"/>
          <w:b w:val="1"/>
          <w:color w:val="b1b100"/>
          <w:sz w:val="20"/>
          <w:szCs w:val="20"/>
          <w:highlight w:val="white"/>
          <w:rtl w:val="0"/>
        </w:rPr>
        <w:t xml:space="preserve">do</w:t>
      </w:r>
      <w:r w:rsidDel="00000000" w:rsidR="00000000" w:rsidRPr="00000000">
        <w:rPr>
          <w:rFonts w:ascii="Courier New" w:cs="Courier New" w:eastAsia="Courier New" w:hAnsi="Courier New"/>
          <w:b w:val="1"/>
          <w:color w:val="3a3a3a"/>
          <w:sz w:val="20"/>
          <w:szCs w:val="20"/>
          <w:highlight w:val="white"/>
          <w:rtl w:val="0"/>
        </w:rPr>
        <w:t xml:space="preserve"> </w:t>
      </w:r>
      <w:r w:rsidDel="00000000" w:rsidR="00000000" w:rsidRPr="00000000">
        <w:rPr>
          <w:rFonts w:ascii="Courier New" w:cs="Courier New" w:eastAsia="Courier New" w:hAnsi="Courier New"/>
          <w:b w:val="1"/>
          <w:color w:val="b1b100"/>
          <w:sz w:val="20"/>
          <w:szCs w:val="20"/>
          <w:highlight w:val="white"/>
          <w:rtl w:val="0"/>
        </w:rPr>
        <w:t xml:space="preserve">for</w:t>
      </w:r>
      <w:r w:rsidDel="00000000" w:rsidR="00000000" w:rsidRPr="00000000">
        <w:rPr>
          <w:rFonts w:ascii="Courier New" w:cs="Courier New" w:eastAsia="Courier New" w:hAnsi="Courier New"/>
          <w:b w:val="1"/>
          <w:color w:val="3a3a3a"/>
          <w:sz w:val="20"/>
          <w:szCs w:val="20"/>
          <w:highlight w:val="white"/>
          <w:rtl w:val="0"/>
        </w:rPr>
        <w:t xml:space="preserve"> each edge </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 in E</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g</w:t>
      </w:r>
      <w:r w:rsidDel="00000000" w:rsidR="00000000" w:rsidRPr="00000000">
        <w:rPr>
          <w:rFonts w:ascii="Courier New" w:cs="Courier New" w:eastAsia="Courier New" w:hAnsi="Courier New"/>
          <w:b w:val="1"/>
          <w:color w:val="009900"/>
          <w:sz w:val="20"/>
          <w:szCs w:val="20"/>
          <w:highlight w:val="white"/>
          <w:rtl w:val="0"/>
        </w:rPr>
        <w:t xml:space="preserve">]</w:t>
      </w:r>
    </w:p>
    <w:p w:rsidR="00000000" w:rsidDel="00000000" w:rsidP="00000000" w:rsidRDefault="00000000" w:rsidRPr="00000000" w14:paraId="00000130">
      <w:pPr>
        <w:shd w:fill="f4f4f4" w:val="clear"/>
        <w:spacing w:before="240" w:lineRule="auto"/>
        <w:jc w:val="both"/>
        <w:rPr>
          <w:rFonts w:ascii="Courier New" w:cs="Courier New" w:eastAsia="Courier New" w:hAnsi="Courier New"/>
          <w:b w:val="1"/>
          <w:color w:val="009900"/>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tab/>
      </w:r>
      <w:r w:rsidDel="00000000" w:rsidR="00000000" w:rsidRPr="00000000">
        <w:rPr>
          <w:rFonts w:ascii="Courier New" w:cs="Courier New" w:eastAsia="Courier New" w:hAnsi="Courier New"/>
          <w:b w:val="1"/>
          <w:color w:val="b1b100"/>
          <w:sz w:val="20"/>
          <w:szCs w:val="20"/>
          <w:highlight w:val="white"/>
          <w:rtl w:val="0"/>
        </w:rPr>
        <w:t xml:space="preserve">do</w:t>
      </w:r>
      <w:r w:rsidDel="00000000" w:rsidR="00000000" w:rsidRPr="00000000">
        <w:rPr>
          <w:rFonts w:ascii="Courier New" w:cs="Courier New" w:eastAsia="Courier New" w:hAnsi="Courier New"/>
          <w:b w:val="1"/>
          <w:color w:val="3a3a3a"/>
          <w:sz w:val="20"/>
          <w:szCs w:val="20"/>
          <w:highlight w:val="white"/>
          <w:rtl w:val="0"/>
        </w:rPr>
        <w:t xml:space="preserve"> Relax</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w</w:t>
      </w:r>
      <w:r w:rsidDel="00000000" w:rsidR="00000000" w:rsidRPr="00000000">
        <w:rPr>
          <w:rFonts w:ascii="Courier New" w:cs="Courier New" w:eastAsia="Courier New" w:hAnsi="Courier New"/>
          <w:b w:val="1"/>
          <w:color w:val="009900"/>
          <w:sz w:val="20"/>
          <w:szCs w:val="20"/>
          <w:highlight w:val="white"/>
          <w:rtl w:val="0"/>
        </w:rPr>
        <w:t xml:space="preserve">)</w:t>
      </w:r>
    </w:p>
    <w:p w:rsidR="00000000" w:rsidDel="00000000" w:rsidP="00000000" w:rsidRDefault="00000000" w:rsidRPr="00000000" w14:paraId="00000131">
      <w:pPr>
        <w:shd w:fill="f4f4f4" w:val="clear"/>
        <w:spacing w:before="240" w:lineRule="auto"/>
        <w:jc w:val="both"/>
        <w:rPr>
          <w:rFonts w:ascii="Courier New" w:cs="Courier New" w:eastAsia="Courier New" w:hAnsi="Courier New"/>
          <w:b w:val="1"/>
          <w:color w:val="009900"/>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r>
      <w:r w:rsidDel="00000000" w:rsidR="00000000" w:rsidRPr="00000000">
        <w:rPr>
          <w:rFonts w:ascii="Courier New" w:cs="Courier New" w:eastAsia="Courier New" w:hAnsi="Courier New"/>
          <w:b w:val="1"/>
          <w:color w:val="b1b100"/>
          <w:sz w:val="20"/>
          <w:szCs w:val="20"/>
          <w:highlight w:val="white"/>
          <w:rtl w:val="0"/>
        </w:rPr>
        <w:t xml:space="preserve">for</w:t>
      </w:r>
      <w:r w:rsidDel="00000000" w:rsidR="00000000" w:rsidRPr="00000000">
        <w:rPr>
          <w:rFonts w:ascii="Courier New" w:cs="Courier New" w:eastAsia="Courier New" w:hAnsi="Courier New"/>
          <w:b w:val="1"/>
          <w:color w:val="3a3a3a"/>
          <w:sz w:val="20"/>
          <w:szCs w:val="20"/>
          <w:highlight w:val="white"/>
          <w:rtl w:val="0"/>
        </w:rPr>
        <w:t xml:space="preserve"> each edge </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 in E</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g</w:t>
      </w:r>
      <w:r w:rsidDel="00000000" w:rsidR="00000000" w:rsidRPr="00000000">
        <w:rPr>
          <w:rFonts w:ascii="Courier New" w:cs="Courier New" w:eastAsia="Courier New" w:hAnsi="Courier New"/>
          <w:b w:val="1"/>
          <w:color w:val="009900"/>
          <w:sz w:val="20"/>
          <w:szCs w:val="20"/>
          <w:highlight w:val="white"/>
          <w:rtl w:val="0"/>
        </w:rPr>
        <w:t xml:space="preserve">]</w:t>
      </w:r>
    </w:p>
    <w:p w:rsidR="00000000" w:rsidDel="00000000" w:rsidP="00000000" w:rsidRDefault="00000000" w:rsidRPr="00000000" w14:paraId="00000132">
      <w:pPr>
        <w:shd w:fill="f4f4f4" w:val="clear"/>
        <w:spacing w:before="240" w:lineRule="auto"/>
        <w:jc w:val="both"/>
        <w:rPr>
          <w:rFonts w:ascii="Courier New" w:cs="Courier New" w:eastAsia="Courier New" w:hAnsi="Courier New"/>
          <w:b w:val="1"/>
          <w:color w:val="009900"/>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tab/>
      </w:r>
      <w:r w:rsidDel="00000000" w:rsidR="00000000" w:rsidRPr="00000000">
        <w:rPr>
          <w:rFonts w:ascii="Courier New" w:cs="Courier New" w:eastAsia="Courier New" w:hAnsi="Courier New"/>
          <w:b w:val="1"/>
          <w:color w:val="b1b100"/>
          <w:sz w:val="20"/>
          <w:szCs w:val="20"/>
          <w:highlight w:val="white"/>
          <w:rtl w:val="0"/>
        </w:rPr>
        <w:t xml:space="preserve">do</w:t>
      </w:r>
      <w:r w:rsidDel="00000000" w:rsidR="00000000" w:rsidRPr="00000000">
        <w:rPr>
          <w:rFonts w:ascii="Courier New" w:cs="Courier New" w:eastAsia="Courier New" w:hAnsi="Courier New"/>
          <w:b w:val="1"/>
          <w:color w:val="3a3a3a"/>
          <w:sz w:val="20"/>
          <w:szCs w:val="20"/>
          <w:highlight w:val="white"/>
          <w:rtl w:val="0"/>
        </w:rPr>
        <w:t xml:space="preserve"> </w:t>
      </w:r>
      <w:r w:rsidDel="00000000" w:rsidR="00000000" w:rsidRPr="00000000">
        <w:rPr>
          <w:rFonts w:ascii="Courier New" w:cs="Courier New" w:eastAsia="Courier New" w:hAnsi="Courier New"/>
          <w:b w:val="1"/>
          <w:color w:val="b1b100"/>
          <w:sz w:val="20"/>
          <w:szCs w:val="20"/>
          <w:highlight w:val="white"/>
          <w:rtl w:val="0"/>
        </w:rPr>
        <w:t xml:space="preserve">if</w:t>
      </w:r>
      <w:r w:rsidDel="00000000" w:rsidR="00000000" w:rsidRPr="00000000">
        <w:rPr>
          <w:rFonts w:ascii="Courier New" w:cs="Courier New" w:eastAsia="Courier New" w:hAnsi="Courier New"/>
          <w:b w:val="1"/>
          <w:color w:val="3a3a3a"/>
          <w:sz w:val="20"/>
          <w:szCs w:val="20"/>
          <w:highlight w:val="white"/>
          <w:rtl w:val="0"/>
        </w:rPr>
        <w:t xml:space="preserve"> d</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39933"/>
          <w:sz w:val="20"/>
          <w:szCs w:val="20"/>
          <w:highlight w:val="white"/>
          <w:rtl w:val="0"/>
        </w:rPr>
        <w:t xml:space="preserve">&lt;</w:t>
      </w:r>
      <w:r w:rsidDel="00000000" w:rsidR="00000000" w:rsidRPr="00000000">
        <w:rPr>
          <w:rFonts w:ascii="Courier New" w:cs="Courier New" w:eastAsia="Courier New" w:hAnsi="Courier New"/>
          <w:b w:val="1"/>
          <w:color w:val="3a3a3a"/>
          <w:sz w:val="20"/>
          <w:szCs w:val="20"/>
          <w:highlight w:val="white"/>
          <w:rtl w:val="0"/>
        </w:rPr>
        <w:t xml:space="preserve">d</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w</w:t>
      </w:r>
      <w:r w:rsidDel="00000000" w:rsidR="00000000" w:rsidRPr="00000000">
        <w:rPr>
          <w:rFonts w:ascii="Courier New" w:cs="Courier New" w:eastAsia="Courier New" w:hAnsi="Courier New"/>
          <w:b w:val="1"/>
          <w:color w:val="009900"/>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u</w:t>
      </w:r>
      <w:r w:rsidDel="00000000" w:rsidR="00000000" w:rsidRPr="00000000">
        <w:rPr>
          <w:rFonts w:ascii="Courier New" w:cs="Courier New" w:eastAsia="Courier New" w:hAnsi="Courier New"/>
          <w:b w:val="1"/>
          <w:color w:val="339933"/>
          <w:sz w:val="20"/>
          <w:szCs w:val="20"/>
          <w:highlight w:val="white"/>
          <w:rtl w:val="0"/>
        </w:rPr>
        <w:t xml:space="preserve">,</w:t>
      </w:r>
      <w:r w:rsidDel="00000000" w:rsidR="00000000" w:rsidRPr="00000000">
        <w:rPr>
          <w:rFonts w:ascii="Courier New" w:cs="Courier New" w:eastAsia="Courier New" w:hAnsi="Courier New"/>
          <w:b w:val="1"/>
          <w:color w:val="3a3a3a"/>
          <w:sz w:val="20"/>
          <w:szCs w:val="20"/>
          <w:highlight w:val="white"/>
          <w:rtl w:val="0"/>
        </w:rPr>
        <w:t xml:space="preserve">v</w:t>
      </w:r>
      <w:r w:rsidDel="00000000" w:rsidR="00000000" w:rsidRPr="00000000">
        <w:rPr>
          <w:rFonts w:ascii="Courier New" w:cs="Courier New" w:eastAsia="Courier New" w:hAnsi="Courier New"/>
          <w:b w:val="1"/>
          <w:color w:val="009900"/>
          <w:sz w:val="20"/>
          <w:szCs w:val="20"/>
          <w:highlight w:val="white"/>
          <w:rtl w:val="0"/>
        </w:rPr>
        <w:t xml:space="preserve">)</w:t>
      </w:r>
    </w:p>
    <w:p w:rsidR="00000000" w:rsidDel="00000000" w:rsidP="00000000" w:rsidRDefault="00000000" w:rsidRPr="00000000" w14:paraId="00000133">
      <w:pPr>
        <w:shd w:fill="f4f4f4" w:val="clear"/>
        <w:spacing w:before="240"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tab/>
        <w:t xml:space="preserve">then </w:t>
      </w:r>
      <w:r w:rsidDel="00000000" w:rsidR="00000000" w:rsidRPr="00000000">
        <w:rPr>
          <w:rFonts w:ascii="Courier New" w:cs="Courier New" w:eastAsia="Courier New" w:hAnsi="Courier New"/>
          <w:b w:val="1"/>
          <w:color w:val="b1b100"/>
          <w:sz w:val="20"/>
          <w:szCs w:val="20"/>
          <w:highlight w:val="white"/>
          <w:rtl w:val="0"/>
        </w:rPr>
        <w:t xml:space="preserve">return</w:t>
      </w:r>
      <w:r w:rsidDel="00000000" w:rsidR="00000000" w:rsidRPr="00000000">
        <w:rPr>
          <w:rFonts w:ascii="Courier New" w:cs="Courier New" w:eastAsia="Courier New" w:hAnsi="Courier New"/>
          <w:b w:val="1"/>
          <w:color w:val="3a3a3a"/>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true</w:t>
      </w:r>
    </w:p>
    <w:p w:rsidR="00000000" w:rsidDel="00000000" w:rsidP="00000000" w:rsidRDefault="00000000" w:rsidRPr="00000000" w14:paraId="00000134">
      <w:pPr>
        <w:shd w:fill="f4f4f4" w:val="clear"/>
        <w:spacing w:after="100" w:before="240" w:lineRule="auto"/>
        <w:jc w:val="both"/>
        <w:rPr>
          <w:rFonts w:ascii="Courier New" w:cs="Courier New" w:eastAsia="Courier New" w:hAnsi="Courier New"/>
          <w:b w:val="1"/>
          <w:color w:val="3a3a3a"/>
          <w:sz w:val="20"/>
          <w:szCs w:val="20"/>
          <w:highlight w:val="white"/>
        </w:rPr>
      </w:pPr>
      <w:r w:rsidDel="00000000" w:rsidR="00000000" w:rsidRPr="00000000">
        <w:rPr>
          <w:rFonts w:ascii="Courier New" w:cs="Courier New" w:eastAsia="Courier New" w:hAnsi="Courier New"/>
          <w:b w:val="1"/>
          <w:color w:val="3a3a3a"/>
          <w:sz w:val="20"/>
          <w:szCs w:val="20"/>
          <w:highlight w:val="white"/>
          <w:rtl w:val="0"/>
        </w:rPr>
        <w:t xml:space="preserve">   </w:t>
      </w:r>
      <w:r w:rsidDel="00000000" w:rsidR="00000000" w:rsidRPr="00000000">
        <w:rPr>
          <w:rFonts w:ascii="Courier New" w:cs="Courier New" w:eastAsia="Courier New" w:hAnsi="Courier New"/>
          <w:b w:val="1"/>
          <w:color w:val="b1b100"/>
          <w:sz w:val="20"/>
          <w:szCs w:val="20"/>
          <w:highlight w:val="white"/>
          <w:rtl w:val="0"/>
        </w:rPr>
        <w:t xml:space="preserve">return</w:t>
      </w:r>
      <w:r w:rsidDel="00000000" w:rsidR="00000000" w:rsidRPr="00000000">
        <w:rPr>
          <w:rFonts w:ascii="Courier New" w:cs="Courier New" w:eastAsia="Courier New" w:hAnsi="Courier New"/>
          <w:b w:val="1"/>
          <w:color w:val="3a3a3a"/>
          <w:sz w:val="20"/>
          <w:szCs w:val="20"/>
          <w:highlight w:val="white"/>
          <w:rtl w:val="0"/>
        </w:rPr>
        <w:t xml:space="preserve"> True</w:t>
      </w:r>
    </w:p>
    <w:p w:rsidR="00000000" w:rsidDel="00000000" w:rsidP="00000000" w:rsidRDefault="00000000" w:rsidRPr="00000000" w14:paraId="00000135">
      <w:pPr>
        <w:shd w:fill="ffffff" w:val="clear"/>
        <w:spacing w:after="360" w:before="240" w:lineRule="auto"/>
        <w:jc w:val="both"/>
        <w:rPr>
          <w:b w:val="1"/>
          <w:color w:val="3a3a3a"/>
          <w:sz w:val="15"/>
          <w:szCs w:val="15"/>
          <w:highlight w:val="white"/>
        </w:rPr>
      </w:pPr>
      <w:r w:rsidDel="00000000" w:rsidR="00000000" w:rsidRPr="00000000">
        <w:rPr>
          <w:b w:val="1"/>
          <w:color w:val="3a3a3a"/>
          <w:sz w:val="15"/>
          <w:szCs w:val="15"/>
          <w:highlight w:val="white"/>
          <w:rtl w:val="0"/>
        </w:rPr>
        <w:t xml:space="preserve">d)</w:t>
      </w:r>
    </w:p>
    <w:p w:rsidR="00000000" w:rsidDel="00000000" w:rsidP="00000000" w:rsidRDefault="00000000" w:rsidRPr="00000000" w14:paraId="00000136">
      <w:pPr>
        <w:shd w:fill="fdfdfd" w:val="clear"/>
        <w:spacing w:line="392.72727272727275" w:lineRule="auto"/>
        <w:jc w:val="both"/>
        <w:rPr>
          <w:b w:val="1"/>
          <w:color w:val="0000dd"/>
          <w:sz w:val="21"/>
          <w:szCs w:val="21"/>
          <w:shd w:fill="f4f4f4" w:val="clear"/>
        </w:rPr>
      </w:pPr>
      <w:r w:rsidDel="00000000" w:rsidR="00000000" w:rsidRPr="00000000">
        <w:rPr>
          <w:b w:val="1"/>
          <w:color w:val="b1b100"/>
          <w:sz w:val="21"/>
          <w:szCs w:val="21"/>
          <w:shd w:fill="f4f4f4" w:val="clear"/>
          <w:rtl w:val="0"/>
        </w:rPr>
        <w:t xml:space="preserve">for</w:t>
      </w:r>
      <w:r w:rsidDel="00000000" w:rsidR="00000000" w:rsidRPr="00000000">
        <w:rPr>
          <w:b w:val="1"/>
          <w:color w:val="3a3a3a"/>
          <w:sz w:val="21"/>
          <w:szCs w:val="21"/>
          <w:shd w:fill="f4f4f4" w:val="clear"/>
          <w:rtl w:val="0"/>
        </w:rPr>
        <w:t xml:space="preserve"> i</w:t>
      </w:r>
      <w:r w:rsidDel="00000000" w:rsidR="00000000" w:rsidRPr="00000000">
        <w:rPr>
          <w:b w:val="1"/>
          <w:color w:val="339933"/>
          <w:sz w:val="21"/>
          <w:szCs w:val="21"/>
          <w:shd w:fill="f4f4f4" w:val="clear"/>
          <w:rtl w:val="0"/>
        </w:rPr>
        <w:t xml:space="preserve">=</w:t>
      </w:r>
      <w:r w:rsidDel="00000000" w:rsidR="00000000" w:rsidRPr="00000000">
        <w:rPr>
          <w:b w:val="1"/>
          <w:color w:val="0000dd"/>
          <w:sz w:val="21"/>
          <w:szCs w:val="21"/>
          <w:shd w:fill="f4f4f4" w:val="clear"/>
          <w:rtl w:val="0"/>
        </w:rPr>
        <w:t xml:space="preserve">1</w:t>
      </w:r>
      <w:r w:rsidDel="00000000" w:rsidR="00000000" w:rsidRPr="00000000">
        <w:rPr>
          <w:b w:val="1"/>
          <w:color w:val="3a3a3a"/>
          <w:sz w:val="21"/>
          <w:szCs w:val="21"/>
          <w:shd w:fill="f4f4f4" w:val="clear"/>
          <w:rtl w:val="0"/>
        </w:rPr>
        <w:t xml:space="preserve"> to V</w:t>
      </w:r>
      <w:r w:rsidDel="00000000" w:rsidR="00000000" w:rsidRPr="00000000">
        <w:rPr>
          <w:b w:val="1"/>
          <w:color w:val="009900"/>
          <w:sz w:val="21"/>
          <w:szCs w:val="21"/>
          <w:shd w:fill="f4f4f4" w:val="clear"/>
          <w:rtl w:val="0"/>
        </w:rPr>
        <w:t xml:space="preserve">[</w:t>
      </w:r>
      <w:r w:rsidDel="00000000" w:rsidR="00000000" w:rsidRPr="00000000">
        <w:rPr>
          <w:b w:val="1"/>
          <w:color w:val="3a3a3a"/>
          <w:sz w:val="21"/>
          <w:szCs w:val="21"/>
          <w:shd w:fill="f4f4f4" w:val="clear"/>
          <w:rtl w:val="0"/>
        </w:rPr>
        <w:t xml:space="preserve">g</w:t>
      </w:r>
      <w:r w:rsidDel="00000000" w:rsidR="00000000" w:rsidRPr="00000000">
        <w:rPr>
          <w:b w:val="1"/>
          <w:color w:val="009900"/>
          <w:sz w:val="21"/>
          <w:szCs w:val="21"/>
          <w:shd w:fill="f4f4f4" w:val="clear"/>
          <w:rtl w:val="0"/>
        </w:rPr>
        <w:t xml:space="preserve">]</w:t>
      </w:r>
      <w:r w:rsidDel="00000000" w:rsidR="00000000" w:rsidRPr="00000000">
        <w:rPr>
          <w:b w:val="1"/>
          <w:color w:val="339933"/>
          <w:sz w:val="21"/>
          <w:szCs w:val="21"/>
          <w:shd w:fill="f4f4f4" w:val="clear"/>
          <w:rtl w:val="0"/>
        </w:rPr>
        <w:t xml:space="preserve">-</w:t>
      </w:r>
      <w:r w:rsidDel="00000000" w:rsidR="00000000" w:rsidRPr="00000000">
        <w:rPr>
          <w:b w:val="1"/>
          <w:color w:val="0000dd"/>
          <w:sz w:val="21"/>
          <w:szCs w:val="21"/>
          <w:shd w:fill="f4f4f4" w:val="clear"/>
          <w:rtl w:val="0"/>
        </w:rPr>
        <w:t xml:space="preserve">1</w:t>
      </w:r>
    </w:p>
    <w:p w:rsidR="00000000" w:rsidDel="00000000" w:rsidP="00000000" w:rsidRDefault="00000000" w:rsidRPr="00000000" w14:paraId="00000137">
      <w:pPr>
        <w:shd w:fill="fdfdfd" w:val="clear"/>
        <w:spacing w:line="392.72727272727275" w:lineRule="auto"/>
        <w:ind w:left="0" w:firstLine="0"/>
        <w:jc w:val="both"/>
        <w:rPr>
          <w:b w:val="1"/>
          <w:color w:val="009900"/>
          <w:sz w:val="21"/>
          <w:szCs w:val="21"/>
          <w:shd w:fill="f4f4f4" w:val="clear"/>
        </w:rPr>
      </w:pPr>
      <w:r w:rsidDel="00000000" w:rsidR="00000000" w:rsidRPr="00000000">
        <w:rPr>
          <w:b w:val="1"/>
          <w:color w:val="3a3a3a"/>
          <w:sz w:val="21"/>
          <w:szCs w:val="21"/>
          <w:shd w:fill="f4f4f4" w:val="clear"/>
          <w:rtl w:val="0"/>
        </w:rPr>
        <w:t xml:space="preserve">    </w:t>
        <w:tab/>
      </w:r>
      <w:r w:rsidDel="00000000" w:rsidR="00000000" w:rsidRPr="00000000">
        <w:rPr>
          <w:b w:val="1"/>
          <w:color w:val="b1b100"/>
          <w:sz w:val="21"/>
          <w:szCs w:val="21"/>
          <w:shd w:fill="f4f4f4" w:val="clear"/>
          <w:rtl w:val="0"/>
        </w:rPr>
        <w:t xml:space="preserve">do</w:t>
      </w:r>
      <w:r w:rsidDel="00000000" w:rsidR="00000000" w:rsidRPr="00000000">
        <w:rPr>
          <w:b w:val="1"/>
          <w:color w:val="3a3a3a"/>
          <w:sz w:val="21"/>
          <w:szCs w:val="21"/>
          <w:shd w:fill="f4f4f4" w:val="clear"/>
          <w:rtl w:val="0"/>
        </w:rPr>
        <w:t xml:space="preserve"> </w:t>
      </w:r>
      <w:r w:rsidDel="00000000" w:rsidR="00000000" w:rsidRPr="00000000">
        <w:rPr>
          <w:b w:val="1"/>
          <w:color w:val="b1b100"/>
          <w:sz w:val="21"/>
          <w:szCs w:val="21"/>
          <w:shd w:fill="f4f4f4" w:val="clear"/>
          <w:rtl w:val="0"/>
        </w:rPr>
        <w:t xml:space="preserve">for</w:t>
      </w:r>
      <w:r w:rsidDel="00000000" w:rsidR="00000000" w:rsidRPr="00000000">
        <w:rPr>
          <w:b w:val="1"/>
          <w:color w:val="3a3a3a"/>
          <w:sz w:val="21"/>
          <w:szCs w:val="21"/>
          <w:shd w:fill="f4f4f4" w:val="clear"/>
          <w:rtl w:val="0"/>
        </w:rPr>
        <w:t xml:space="preserve"> each edge </w:t>
      </w:r>
      <w:r w:rsidDel="00000000" w:rsidR="00000000" w:rsidRPr="00000000">
        <w:rPr>
          <w:b w:val="1"/>
          <w:color w:val="009900"/>
          <w:sz w:val="21"/>
          <w:szCs w:val="21"/>
          <w:shd w:fill="f4f4f4" w:val="clear"/>
          <w:rtl w:val="0"/>
        </w:rPr>
        <w:t xml:space="preserve">(</w:t>
      </w:r>
      <w:r w:rsidDel="00000000" w:rsidR="00000000" w:rsidRPr="00000000">
        <w:rPr>
          <w:b w:val="1"/>
          <w:color w:val="3a3a3a"/>
          <w:sz w:val="21"/>
          <w:szCs w:val="21"/>
          <w:shd w:fill="f4f4f4" w:val="clear"/>
          <w:rtl w:val="0"/>
        </w:rPr>
        <w:t xml:space="preserve">u</w:t>
      </w:r>
      <w:r w:rsidDel="00000000" w:rsidR="00000000" w:rsidRPr="00000000">
        <w:rPr>
          <w:b w:val="1"/>
          <w:color w:val="339933"/>
          <w:sz w:val="21"/>
          <w:szCs w:val="21"/>
          <w:shd w:fill="f4f4f4" w:val="clear"/>
          <w:rtl w:val="0"/>
        </w:rPr>
        <w:t xml:space="preserve">,</w:t>
      </w:r>
      <w:r w:rsidDel="00000000" w:rsidR="00000000" w:rsidRPr="00000000">
        <w:rPr>
          <w:b w:val="1"/>
          <w:color w:val="3a3a3a"/>
          <w:sz w:val="21"/>
          <w:szCs w:val="21"/>
          <w:shd w:fill="f4f4f4" w:val="clear"/>
          <w:rtl w:val="0"/>
        </w:rPr>
        <w:t xml:space="preserve">v</w:t>
      </w:r>
      <w:r w:rsidDel="00000000" w:rsidR="00000000" w:rsidRPr="00000000">
        <w:rPr>
          <w:b w:val="1"/>
          <w:color w:val="009900"/>
          <w:sz w:val="21"/>
          <w:szCs w:val="21"/>
          <w:shd w:fill="f4f4f4" w:val="clear"/>
          <w:rtl w:val="0"/>
        </w:rPr>
        <w:t xml:space="preserve">)</w:t>
      </w:r>
      <w:r w:rsidDel="00000000" w:rsidR="00000000" w:rsidRPr="00000000">
        <w:rPr>
          <w:b w:val="1"/>
          <w:color w:val="3a3a3a"/>
          <w:sz w:val="21"/>
          <w:szCs w:val="21"/>
          <w:shd w:fill="f4f4f4" w:val="clear"/>
          <w:rtl w:val="0"/>
        </w:rPr>
        <w:t xml:space="preserve"> in E</w:t>
      </w:r>
      <w:r w:rsidDel="00000000" w:rsidR="00000000" w:rsidRPr="00000000">
        <w:rPr>
          <w:b w:val="1"/>
          <w:color w:val="009900"/>
          <w:sz w:val="21"/>
          <w:szCs w:val="21"/>
          <w:shd w:fill="f4f4f4" w:val="clear"/>
          <w:rtl w:val="0"/>
        </w:rPr>
        <w:t xml:space="preserve">[</w:t>
      </w:r>
      <w:r w:rsidDel="00000000" w:rsidR="00000000" w:rsidRPr="00000000">
        <w:rPr>
          <w:b w:val="1"/>
          <w:color w:val="3a3a3a"/>
          <w:sz w:val="21"/>
          <w:szCs w:val="21"/>
          <w:shd w:fill="f4f4f4" w:val="clear"/>
          <w:rtl w:val="0"/>
        </w:rPr>
        <w:t xml:space="preserve">g</w:t>
      </w:r>
      <w:r w:rsidDel="00000000" w:rsidR="00000000" w:rsidRPr="00000000">
        <w:rPr>
          <w:b w:val="1"/>
          <w:color w:val="009900"/>
          <w:sz w:val="21"/>
          <w:szCs w:val="21"/>
          <w:shd w:fill="f4f4f4" w:val="clear"/>
          <w:rtl w:val="0"/>
        </w:rPr>
        <w:t xml:space="preserve">]</w:t>
      </w:r>
    </w:p>
    <w:p w:rsidR="00000000" w:rsidDel="00000000" w:rsidP="00000000" w:rsidRDefault="00000000" w:rsidRPr="00000000" w14:paraId="00000138">
      <w:pPr>
        <w:shd w:fill="fdfdfd" w:val="clear"/>
        <w:spacing w:line="392.72727272727275" w:lineRule="auto"/>
        <w:ind w:left="0" w:firstLine="0"/>
        <w:jc w:val="both"/>
        <w:rPr>
          <w:b w:val="1"/>
          <w:color w:val="009900"/>
          <w:sz w:val="21"/>
          <w:szCs w:val="21"/>
          <w:shd w:fill="f4f4f4" w:val="clear"/>
        </w:rPr>
      </w:pPr>
      <w:r w:rsidDel="00000000" w:rsidR="00000000" w:rsidRPr="00000000">
        <w:rPr>
          <w:b w:val="1"/>
          <w:color w:val="3a3a3a"/>
          <w:sz w:val="21"/>
          <w:szCs w:val="21"/>
          <w:shd w:fill="f4f4f4" w:val="clear"/>
          <w:rtl w:val="0"/>
        </w:rPr>
        <w:t xml:space="preserve">           </w:t>
        <w:tab/>
      </w:r>
      <w:r w:rsidDel="00000000" w:rsidR="00000000" w:rsidRPr="00000000">
        <w:rPr>
          <w:b w:val="1"/>
          <w:color w:val="b1b100"/>
          <w:sz w:val="21"/>
          <w:szCs w:val="21"/>
          <w:shd w:fill="f4f4f4" w:val="clear"/>
          <w:rtl w:val="0"/>
        </w:rPr>
        <w:t xml:space="preserve">do</w:t>
      </w:r>
      <w:r w:rsidDel="00000000" w:rsidR="00000000" w:rsidRPr="00000000">
        <w:rPr>
          <w:b w:val="1"/>
          <w:color w:val="3a3a3a"/>
          <w:sz w:val="21"/>
          <w:szCs w:val="21"/>
          <w:shd w:fill="f4f4f4" w:val="clear"/>
          <w:rtl w:val="0"/>
        </w:rPr>
        <w:t xml:space="preserve"> Relax</w:t>
      </w:r>
      <w:r w:rsidDel="00000000" w:rsidR="00000000" w:rsidRPr="00000000">
        <w:rPr>
          <w:b w:val="1"/>
          <w:color w:val="009900"/>
          <w:sz w:val="21"/>
          <w:szCs w:val="21"/>
          <w:shd w:fill="f4f4f4" w:val="clear"/>
          <w:rtl w:val="0"/>
        </w:rPr>
        <w:t xml:space="preserve">(</w:t>
      </w:r>
      <w:r w:rsidDel="00000000" w:rsidR="00000000" w:rsidRPr="00000000">
        <w:rPr>
          <w:b w:val="1"/>
          <w:color w:val="3a3a3a"/>
          <w:sz w:val="21"/>
          <w:szCs w:val="21"/>
          <w:shd w:fill="f4f4f4" w:val="clear"/>
          <w:rtl w:val="0"/>
        </w:rPr>
        <w:t xml:space="preserve">u</w:t>
      </w:r>
      <w:r w:rsidDel="00000000" w:rsidR="00000000" w:rsidRPr="00000000">
        <w:rPr>
          <w:b w:val="1"/>
          <w:color w:val="339933"/>
          <w:sz w:val="21"/>
          <w:szCs w:val="21"/>
          <w:shd w:fill="f4f4f4" w:val="clear"/>
          <w:rtl w:val="0"/>
        </w:rPr>
        <w:t xml:space="preserve">,</w:t>
      </w:r>
      <w:r w:rsidDel="00000000" w:rsidR="00000000" w:rsidRPr="00000000">
        <w:rPr>
          <w:b w:val="1"/>
          <w:color w:val="3a3a3a"/>
          <w:sz w:val="21"/>
          <w:szCs w:val="21"/>
          <w:shd w:fill="f4f4f4" w:val="clear"/>
          <w:rtl w:val="0"/>
        </w:rPr>
        <w:t xml:space="preserve">v</w:t>
      </w:r>
      <w:r w:rsidDel="00000000" w:rsidR="00000000" w:rsidRPr="00000000">
        <w:rPr>
          <w:b w:val="1"/>
          <w:color w:val="339933"/>
          <w:sz w:val="21"/>
          <w:szCs w:val="21"/>
          <w:shd w:fill="f4f4f4" w:val="clear"/>
          <w:rtl w:val="0"/>
        </w:rPr>
        <w:t xml:space="preserve">,</w:t>
      </w:r>
      <w:r w:rsidDel="00000000" w:rsidR="00000000" w:rsidRPr="00000000">
        <w:rPr>
          <w:b w:val="1"/>
          <w:color w:val="3a3a3a"/>
          <w:sz w:val="21"/>
          <w:szCs w:val="21"/>
          <w:shd w:fill="f4f4f4" w:val="clear"/>
          <w:rtl w:val="0"/>
        </w:rPr>
        <w:t xml:space="preserve">w</w:t>
      </w:r>
      <w:r w:rsidDel="00000000" w:rsidR="00000000" w:rsidRPr="00000000">
        <w:rPr>
          <w:b w:val="1"/>
          <w:color w:val="009900"/>
          <w:sz w:val="21"/>
          <w:szCs w:val="21"/>
          <w:shd w:fill="f4f4f4" w:val="clear"/>
          <w:rtl w:val="0"/>
        </w:rPr>
        <w:t xml:space="preserve">)</w:t>
      </w:r>
    </w:p>
    <w:p w:rsidR="00000000" w:rsidDel="00000000" w:rsidP="00000000" w:rsidRDefault="00000000" w:rsidRPr="00000000" w14:paraId="00000139">
      <w:pPr>
        <w:shd w:fill="fdfdfd" w:val="clear"/>
        <w:spacing w:line="392.72727272727275" w:lineRule="auto"/>
        <w:ind w:left="0" w:firstLine="0"/>
        <w:jc w:val="both"/>
        <w:rPr>
          <w:b w:val="1"/>
          <w:color w:val="3a3a3a"/>
          <w:sz w:val="21"/>
          <w:szCs w:val="21"/>
          <w:shd w:fill="f4f4f4" w:val="clear"/>
        </w:rPr>
      </w:pPr>
      <w:r w:rsidDel="00000000" w:rsidR="00000000" w:rsidRPr="00000000">
        <w:rPr>
          <w:b w:val="1"/>
          <w:color w:val="3a3a3a"/>
          <w:sz w:val="21"/>
          <w:szCs w:val="21"/>
          <w:shd w:fill="f4f4f4" w:val="clear"/>
          <w:rtl w:val="0"/>
        </w:rPr>
        <w:t xml:space="preserve">   </w:t>
      </w:r>
      <w:r w:rsidDel="00000000" w:rsidR="00000000" w:rsidRPr="00000000">
        <w:rPr>
          <w:b w:val="1"/>
          <w:color w:val="b1b100"/>
          <w:sz w:val="21"/>
          <w:szCs w:val="21"/>
          <w:shd w:fill="f4f4f4" w:val="clear"/>
          <w:rtl w:val="0"/>
        </w:rPr>
        <w:t xml:space="preserve">return</w:t>
      </w:r>
      <w:r w:rsidDel="00000000" w:rsidR="00000000" w:rsidRPr="00000000">
        <w:rPr>
          <w:b w:val="1"/>
          <w:color w:val="3a3a3a"/>
          <w:sz w:val="21"/>
          <w:szCs w:val="21"/>
          <w:shd w:fill="f4f4f4" w:val="clear"/>
          <w:rtl w:val="0"/>
        </w:rPr>
        <w:t xml:space="preserve"> True </w:t>
      </w:r>
    </w:p>
    <w:p w:rsidR="00000000" w:rsidDel="00000000" w:rsidP="00000000" w:rsidRDefault="00000000" w:rsidRPr="00000000" w14:paraId="0000013A">
      <w:pPr>
        <w:shd w:fill="fdfdfd" w:val="clear"/>
        <w:spacing w:line="392.72727272727275" w:lineRule="auto"/>
        <w:ind w:left="0" w:firstLine="0"/>
        <w:jc w:val="both"/>
        <w:rPr>
          <w:b w:val="1"/>
          <w:color w:val="3a3a3a"/>
          <w:sz w:val="21"/>
          <w:szCs w:val="21"/>
          <w:shd w:fill="f4f4f4" w:val="clear"/>
        </w:rPr>
      </w:pPr>
      <w:r w:rsidDel="00000000" w:rsidR="00000000" w:rsidRPr="00000000">
        <w:rPr>
          <w:rtl w:val="0"/>
        </w:rPr>
      </w:r>
    </w:p>
    <w:p w:rsidR="00000000" w:rsidDel="00000000" w:rsidP="00000000" w:rsidRDefault="00000000" w:rsidRPr="00000000" w14:paraId="0000013B">
      <w:pPr>
        <w:shd w:fill="fdfdfd" w:val="clear"/>
        <w:spacing w:line="276" w:lineRule="auto"/>
        <w:jc w:val="both"/>
        <w:rPr>
          <w:b w:val="1"/>
          <w:color w:val="3a3a3a"/>
          <w:sz w:val="32"/>
          <w:szCs w:val="32"/>
          <w:shd w:fill="f4f4f4" w:val="clear"/>
        </w:rPr>
      </w:pPr>
      <w:r w:rsidDel="00000000" w:rsidR="00000000" w:rsidRPr="00000000">
        <w:rPr>
          <w:b w:val="1"/>
          <w:color w:val="3a3a3a"/>
          <w:sz w:val="32"/>
          <w:szCs w:val="32"/>
          <w:shd w:fill="f4f4f4" w:val="clear"/>
          <w:rtl w:val="0"/>
        </w:rPr>
        <w:t xml:space="preserve">Answer: a </w:t>
      </w:r>
    </w:p>
    <w:p w:rsidR="00000000" w:rsidDel="00000000" w:rsidP="00000000" w:rsidRDefault="00000000" w:rsidRPr="00000000" w14:paraId="0000013C">
      <w:pPr>
        <w:shd w:fill="fdfdfd" w:val="clear"/>
        <w:spacing w:line="276" w:lineRule="auto"/>
        <w:jc w:val="both"/>
        <w:rPr>
          <w:b w:val="1"/>
          <w:color w:val="3a3a3a"/>
          <w:sz w:val="32"/>
          <w:szCs w:val="32"/>
          <w:shd w:fill="f4f4f4" w:val="clear"/>
        </w:rPr>
      </w:pPr>
      <w:r w:rsidDel="00000000" w:rsidR="00000000" w:rsidRPr="00000000">
        <w:rPr>
          <w:rtl w:val="0"/>
        </w:rPr>
      </w:r>
    </w:p>
    <w:p w:rsidR="00000000" w:rsidDel="00000000" w:rsidP="00000000" w:rsidRDefault="00000000" w:rsidRPr="00000000" w14:paraId="0000013D">
      <w:pPr>
        <w:shd w:fill="fdfdfd" w:val="clear"/>
        <w:spacing w:line="276" w:lineRule="auto"/>
        <w:jc w:val="both"/>
        <w:rPr>
          <w:color w:val="3a3a3a"/>
          <w:sz w:val="32"/>
          <w:szCs w:val="32"/>
          <w:shd w:fill="f4f4f4" w:val="clear"/>
        </w:rPr>
      </w:pPr>
      <w:r w:rsidDel="00000000" w:rsidR="00000000" w:rsidRPr="00000000">
        <w:rPr>
          <w:b w:val="1"/>
          <w:color w:val="3a3a3a"/>
          <w:sz w:val="32"/>
          <w:szCs w:val="32"/>
          <w:shd w:fill="f4f4f4" w:val="clear"/>
          <w:rtl w:val="0"/>
        </w:rPr>
        <w:t xml:space="preserve">Q2 Aryan.  </w:t>
      </w:r>
      <w:r w:rsidDel="00000000" w:rsidR="00000000" w:rsidRPr="00000000">
        <w:rPr>
          <w:color w:val="3a3a3a"/>
          <w:sz w:val="32"/>
          <w:szCs w:val="32"/>
          <w:shd w:fill="f4f4f4" w:val="clear"/>
          <w:rtl w:val="0"/>
        </w:rPr>
        <w:t xml:space="preserve">Who developed the “ Principle of optimality ” in the concept of dynamic programming? </w:t>
      </w:r>
    </w:p>
    <w:p w:rsidR="00000000" w:rsidDel="00000000" w:rsidP="00000000" w:rsidRDefault="00000000" w:rsidRPr="00000000" w14:paraId="0000013E">
      <w:pPr>
        <w:shd w:fill="fdfdfd" w:val="clear"/>
        <w:spacing w:line="276" w:lineRule="auto"/>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3F">
      <w:pPr>
        <w:shd w:fill="fdfdfd" w:val="clear"/>
        <w:spacing w:after="240" w:before="240" w:line="276" w:lineRule="auto"/>
        <w:ind w:left="360"/>
        <w:jc w:val="both"/>
        <w:rPr>
          <w:color w:val="3a3a3a"/>
          <w:sz w:val="32"/>
          <w:szCs w:val="32"/>
          <w:shd w:fill="f4f4f4" w:val="clear"/>
        </w:rPr>
      </w:pPr>
      <w:r w:rsidDel="00000000" w:rsidR="00000000" w:rsidRPr="00000000">
        <w:rPr>
          <w:color w:val="3a3a3a"/>
          <w:sz w:val="32"/>
          <w:szCs w:val="32"/>
          <w:shd w:fill="f4f4f4" w:val="clear"/>
          <w:rtl w:val="0"/>
        </w:rPr>
        <w:t xml:space="preserve">a)</w:t>
      </w:r>
      <w:r w:rsidDel="00000000" w:rsidR="00000000" w:rsidRPr="00000000">
        <w:rPr>
          <w:color w:val="3a3a3a"/>
          <w:sz w:val="14"/>
          <w:szCs w:val="14"/>
          <w:shd w:fill="f4f4f4" w:val="clear"/>
          <w:rtl w:val="0"/>
        </w:rPr>
        <w:t xml:space="preserve">      </w:t>
      </w:r>
      <w:r w:rsidDel="00000000" w:rsidR="00000000" w:rsidRPr="00000000">
        <w:rPr>
          <w:color w:val="3a3a3a"/>
          <w:sz w:val="32"/>
          <w:szCs w:val="32"/>
          <w:shd w:fill="f4f4f4" w:val="clear"/>
          <w:rtl w:val="0"/>
        </w:rPr>
        <w:t xml:space="preserve">Richard bellman</w:t>
      </w:r>
    </w:p>
    <w:p w:rsidR="00000000" w:rsidDel="00000000" w:rsidP="00000000" w:rsidRDefault="00000000" w:rsidRPr="00000000" w14:paraId="00000140">
      <w:pPr>
        <w:shd w:fill="fdfdfd" w:val="clear"/>
        <w:spacing w:after="240" w:before="240" w:line="276" w:lineRule="auto"/>
        <w:ind w:left="360"/>
        <w:jc w:val="both"/>
        <w:rPr>
          <w:b w:val="1"/>
          <w:color w:val="202124"/>
          <w:sz w:val="32"/>
          <w:szCs w:val="32"/>
          <w:highlight w:val="white"/>
        </w:rPr>
      </w:pPr>
      <w:r w:rsidDel="00000000" w:rsidR="00000000" w:rsidRPr="00000000">
        <w:rPr>
          <w:color w:val="3a3a3a"/>
          <w:sz w:val="32"/>
          <w:szCs w:val="32"/>
          <w:shd w:fill="f4f4f4" w:val="clear"/>
          <w:rtl w:val="0"/>
        </w:rPr>
        <w:t xml:space="preserve">b)</w:t>
      </w:r>
      <w:r w:rsidDel="00000000" w:rsidR="00000000" w:rsidRPr="00000000">
        <w:rPr>
          <w:color w:val="3a3a3a"/>
          <w:sz w:val="14"/>
          <w:szCs w:val="14"/>
          <w:shd w:fill="f4f4f4" w:val="clear"/>
          <w:rtl w:val="0"/>
        </w:rPr>
        <w:t xml:space="preserve">     </w:t>
      </w:r>
      <w:r w:rsidDel="00000000" w:rsidR="00000000" w:rsidRPr="00000000">
        <w:rPr>
          <w:color w:val="3a3a3a"/>
          <w:sz w:val="32"/>
          <w:szCs w:val="32"/>
          <w:shd w:fill="f4f4f4" w:val="clear"/>
          <w:rtl w:val="0"/>
        </w:rPr>
        <w:t xml:space="preserve">Meril M Flood</w:t>
      </w:r>
      <w:r w:rsidDel="00000000" w:rsidR="00000000" w:rsidRPr="00000000">
        <w:rPr>
          <w:rtl w:val="0"/>
        </w:rPr>
      </w:r>
    </w:p>
    <w:p w:rsidR="00000000" w:rsidDel="00000000" w:rsidP="00000000" w:rsidRDefault="00000000" w:rsidRPr="00000000" w14:paraId="00000141">
      <w:pPr>
        <w:shd w:fill="fdfdfd" w:val="clear"/>
        <w:spacing w:after="240" w:before="240" w:line="276" w:lineRule="auto"/>
        <w:ind w:left="360"/>
        <w:jc w:val="both"/>
        <w:rPr>
          <w:color w:val="3a3a3a"/>
          <w:sz w:val="32"/>
          <w:szCs w:val="32"/>
          <w:shd w:fill="f4f4f4" w:val="clear"/>
        </w:rPr>
      </w:pPr>
      <w:r w:rsidDel="00000000" w:rsidR="00000000" w:rsidRPr="00000000">
        <w:rPr>
          <w:color w:val="3a3a3a"/>
          <w:sz w:val="32"/>
          <w:szCs w:val="32"/>
          <w:shd w:fill="f4f4f4" w:val="clear"/>
          <w:rtl w:val="0"/>
        </w:rPr>
        <w:t xml:space="preserve">c)</w:t>
      </w:r>
      <w:r w:rsidDel="00000000" w:rsidR="00000000" w:rsidRPr="00000000">
        <w:rPr>
          <w:color w:val="3a3a3a"/>
          <w:sz w:val="14"/>
          <w:szCs w:val="14"/>
          <w:shd w:fill="f4f4f4" w:val="clear"/>
          <w:rtl w:val="0"/>
        </w:rPr>
        <w:t xml:space="preserve">      </w:t>
      </w:r>
      <w:r w:rsidDel="00000000" w:rsidR="00000000" w:rsidRPr="00000000">
        <w:rPr>
          <w:color w:val="3a3a3a"/>
          <w:sz w:val="32"/>
          <w:szCs w:val="32"/>
          <w:shd w:fill="f4f4f4" w:val="clear"/>
          <w:rtl w:val="0"/>
        </w:rPr>
        <w:t xml:space="preserve">Floyd Warshall</w:t>
      </w:r>
    </w:p>
    <w:p w:rsidR="00000000" w:rsidDel="00000000" w:rsidP="00000000" w:rsidRDefault="00000000" w:rsidRPr="00000000" w14:paraId="00000142">
      <w:pPr>
        <w:shd w:fill="fdfdfd" w:val="clear"/>
        <w:spacing w:after="240" w:before="240" w:line="276" w:lineRule="auto"/>
        <w:ind w:left="360"/>
        <w:jc w:val="both"/>
        <w:rPr>
          <w:color w:val="3a3a3a"/>
          <w:sz w:val="32"/>
          <w:szCs w:val="32"/>
          <w:shd w:fill="f4f4f4" w:val="clear"/>
        </w:rPr>
      </w:pPr>
      <w:r w:rsidDel="00000000" w:rsidR="00000000" w:rsidRPr="00000000">
        <w:rPr>
          <w:color w:val="3a3a3a"/>
          <w:sz w:val="32"/>
          <w:szCs w:val="32"/>
          <w:shd w:fill="f4f4f4" w:val="clear"/>
          <w:rtl w:val="0"/>
        </w:rPr>
        <w:t xml:space="preserve">d)</w:t>
      </w:r>
      <w:r w:rsidDel="00000000" w:rsidR="00000000" w:rsidRPr="00000000">
        <w:rPr>
          <w:color w:val="3a3a3a"/>
          <w:sz w:val="14"/>
          <w:szCs w:val="14"/>
          <w:shd w:fill="f4f4f4" w:val="clear"/>
          <w:rtl w:val="0"/>
        </w:rPr>
        <w:t xml:space="preserve">      </w:t>
      </w:r>
      <w:r w:rsidDel="00000000" w:rsidR="00000000" w:rsidRPr="00000000">
        <w:rPr>
          <w:color w:val="3a3a3a"/>
          <w:sz w:val="32"/>
          <w:szCs w:val="32"/>
          <w:shd w:fill="f4f4f4" w:val="clear"/>
          <w:rtl w:val="0"/>
        </w:rPr>
        <w:t xml:space="preserve">George Dantzig   </w:t>
      </w:r>
    </w:p>
    <w:p w:rsidR="00000000" w:rsidDel="00000000" w:rsidP="00000000" w:rsidRDefault="00000000" w:rsidRPr="00000000" w14:paraId="00000143">
      <w:pPr>
        <w:shd w:fill="fdfdfd" w:val="clear"/>
        <w:spacing w:after="240" w:before="240" w:line="276" w:lineRule="auto"/>
        <w:ind w:left="360"/>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44">
      <w:pPr>
        <w:shd w:fill="fdfdfd" w:val="clear"/>
        <w:spacing w:after="240" w:before="240" w:line="276" w:lineRule="auto"/>
        <w:ind w:left="360"/>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45">
      <w:pPr>
        <w:shd w:fill="fdfdfd" w:val="clear"/>
        <w:spacing w:after="240" w:before="240" w:line="276" w:lineRule="auto"/>
        <w:ind w:left="360"/>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46">
      <w:pPr>
        <w:shd w:fill="fdfdfd" w:val="clear"/>
        <w:spacing w:after="240" w:before="240" w:line="276" w:lineRule="auto"/>
        <w:ind w:left="360"/>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47">
      <w:pPr>
        <w:shd w:fill="fdfdfd" w:val="clear"/>
        <w:spacing w:after="240" w:before="240" w:line="276" w:lineRule="auto"/>
        <w:ind w:left="360"/>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48">
      <w:pPr>
        <w:shd w:fill="fdfdfd" w:val="clear"/>
        <w:spacing w:after="240" w:before="240" w:line="276" w:lineRule="auto"/>
        <w:ind w:left="360"/>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49">
      <w:pPr>
        <w:shd w:fill="fdfdfd" w:val="clear"/>
        <w:spacing w:after="240" w:before="240" w:line="276" w:lineRule="auto"/>
        <w:ind w:left="360"/>
        <w:jc w:val="both"/>
        <w:rPr>
          <w:color w:val="3a3a3a"/>
          <w:sz w:val="32"/>
          <w:szCs w:val="32"/>
          <w:u w:val="single"/>
          <w:shd w:fill="f4f4f4" w:val="clear"/>
        </w:rPr>
      </w:pPr>
      <w:r w:rsidDel="00000000" w:rsidR="00000000" w:rsidRPr="00000000">
        <w:rPr>
          <w:color w:val="3a3a3a"/>
          <w:sz w:val="32"/>
          <w:szCs w:val="32"/>
          <w:shd w:fill="f4f4f4" w:val="clear"/>
          <w:rtl w:val="0"/>
        </w:rPr>
        <w:t xml:space="preserve">Q3</w:t>
      </w:r>
      <w:r w:rsidDel="00000000" w:rsidR="00000000" w:rsidRPr="00000000">
        <w:rPr>
          <w:color w:val="3a3a3a"/>
          <w:sz w:val="32"/>
          <w:szCs w:val="32"/>
          <w:u w:val="single"/>
          <w:shd w:fill="f4f4f4" w:val="clear"/>
          <w:rtl w:val="0"/>
        </w:rPr>
        <w:t xml:space="preserve">.Find the shortest path for vertex 2 and 4 using bellman            ford’s algorithm?   </w:t>
      </w:r>
    </w:p>
    <w:p w:rsidR="00000000" w:rsidDel="00000000" w:rsidP="00000000" w:rsidRDefault="00000000" w:rsidRPr="00000000" w14:paraId="0000014A">
      <w:pPr>
        <w:shd w:fill="fdfdfd" w:val="clear"/>
        <w:spacing w:after="240" w:before="240" w:line="276" w:lineRule="auto"/>
        <w:ind w:left="360"/>
        <w:jc w:val="both"/>
        <w:rPr>
          <w:color w:val="3a3a3a"/>
          <w:sz w:val="32"/>
          <w:szCs w:val="32"/>
          <w:shd w:fill="f4f4f4" w:val="clear"/>
        </w:rPr>
      </w:pPr>
      <w:r w:rsidDel="00000000" w:rsidR="00000000" w:rsidRPr="00000000">
        <w:rPr>
          <w:color w:val="3a3a3a"/>
          <w:sz w:val="32"/>
          <w:szCs w:val="32"/>
          <w:shd w:fill="f4f4f4" w:val="clear"/>
        </w:rPr>
        <w:drawing>
          <wp:inline distB="114300" distT="114300" distL="114300" distR="114300">
            <wp:extent cx="2971800" cy="16764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718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numPr>
          <w:ilvl w:val="0"/>
          <w:numId w:val="5"/>
        </w:numPr>
        <w:shd w:fill="fdfdfd" w:val="clear"/>
        <w:spacing w:after="0" w:afterAutospacing="0" w:before="24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 -2 , 0</w:t>
      </w:r>
    </w:p>
    <w:p w:rsidR="00000000" w:rsidDel="00000000" w:rsidP="00000000" w:rsidRDefault="00000000" w:rsidRPr="00000000" w14:paraId="0000014C">
      <w:pPr>
        <w:numPr>
          <w:ilvl w:val="0"/>
          <w:numId w:val="5"/>
        </w:numPr>
        <w:shd w:fill="fdfdfd" w:val="clear"/>
        <w:spacing w:after="0" w:afterAutospacing="0" w:before="0" w:beforeAutospacing="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 0, -2</w:t>
      </w:r>
    </w:p>
    <w:p w:rsidR="00000000" w:rsidDel="00000000" w:rsidP="00000000" w:rsidRDefault="00000000" w:rsidRPr="00000000" w14:paraId="0000014D">
      <w:pPr>
        <w:numPr>
          <w:ilvl w:val="0"/>
          <w:numId w:val="5"/>
        </w:numPr>
        <w:shd w:fill="fdfdfd" w:val="clear"/>
        <w:spacing w:after="0" w:afterAutospacing="0" w:before="0" w:beforeAutospacing="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-2, 5</w:t>
      </w:r>
    </w:p>
    <w:p w:rsidR="00000000" w:rsidDel="00000000" w:rsidP="00000000" w:rsidRDefault="00000000" w:rsidRPr="00000000" w14:paraId="0000014E">
      <w:pPr>
        <w:numPr>
          <w:ilvl w:val="0"/>
          <w:numId w:val="5"/>
        </w:numPr>
        <w:shd w:fill="fdfdfd" w:val="clear"/>
        <w:spacing w:after="240" w:before="0" w:beforeAutospacing="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 2, 5 </w:t>
      </w:r>
    </w:p>
    <w:p w:rsidR="00000000" w:rsidDel="00000000" w:rsidP="00000000" w:rsidRDefault="00000000" w:rsidRPr="00000000" w14:paraId="0000014F">
      <w:pPr>
        <w:shd w:fill="fdfdfd" w:val="clear"/>
        <w:spacing w:after="240" w:before="240" w:line="276" w:lineRule="auto"/>
        <w:ind w:left="720" w:firstLine="0"/>
        <w:jc w:val="both"/>
        <w:rPr>
          <w:color w:val="3a3a3a"/>
          <w:sz w:val="32"/>
          <w:szCs w:val="32"/>
          <w:shd w:fill="f4f4f4" w:val="clear"/>
        </w:rPr>
      </w:pPr>
      <w:r w:rsidDel="00000000" w:rsidR="00000000" w:rsidRPr="00000000">
        <w:rPr>
          <w:color w:val="3a3a3a"/>
          <w:sz w:val="32"/>
          <w:szCs w:val="32"/>
          <w:shd w:fill="f4f4f4" w:val="clear"/>
          <w:rtl w:val="0"/>
        </w:rPr>
        <w:t xml:space="preserve">Answer (c) </w:t>
      </w:r>
    </w:p>
    <w:p w:rsidR="00000000" w:rsidDel="00000000" w:rsidP="00000000" w:rsidRDefault="00000000" w:rsidRPr="00000000" w14:paraId="00000150">
      <w:pPr>
        <w:shd w:fill="fdfdfd" w:val="clear"/>
        <w:spacing w:after="240" w:before="240" w:line="276" w:lineRule="auto"/>
        <w:ind w:left="720" w:firstLine="0"/>
        <w:jc w:val="both"/>
        <w:rPr>
          <w:color w:val="3a3a3a"/>
          <w:sz w:val="32"/>
          <w:szCs w:val="32"/>
          <w:u w:val="single"/>
          <w:shd w:fill="f4f4f4" w:val="clear"/>
        </w:rPr>
      </w:pPr>
      <w:r w:rsidDel="00000000" w:rsidR="00000000" w:rsidRPr="00000000">
        <w:rPr>
          <w:rtl w:val="0"/>
        </w:rPr>
      </w:r>
    </w:p>
    <w:p w:rsidR="00000000" w:rsidDel="00000000" w:rsidP="00000000" w:rsidRDefault="00000000" w:rsidRPr="00000000" w14:paraId="00000151">
      <w:pPr>
        <w:shd w:fill="fdfdfd" w:val="clear"/>
        <w:spacing w:after="240" w:before="240" w:line="276" w:lineRule="auto"/>
        <w:ind w:left="0" w:firstLine="0"/>
        <w:jc w:val="both"/>
        <w:rPr>
          <w:color w:val="303030"/>
          <w:sz w:val="29"/>
          <w:szCs w:val="29"/>
          <w:u w:val="single"/>
          <w:shd w:fill="f4f4f4" w:val="clear"/>
        </w:rPr>
      </w:pPr>
      <w:r w:rsidDel="00000000" w:rsidR="00000000" w:rsidRPr="00000000">
        <w:rPr>
          <w:color w:val="3a3a3a"/>
          <w:sz w:val="32"/>
          <w:szCs w:val="32"/>
          <w:u w:val="single"/>
          <w:shd w:fill="f4f4f4" w:val="clear"/>
          <w:rtl w:val="0"/>
        </w:rPr>
        <w:t xml:space="preserve">Q4 Aryan.</w:t>
      </w:r>
      <w:r w:rsidDel="00000000" w:rsidR="00000000" w:rsidRPr="00000000">
        <w:rPr>
          <w:color w:val="3a3a3a"/>
          <w:sz w:val="30"/>
          <w:szCs w:val="30"/>
          <w:u w:val="single"/>
          <w:shd w:fill="f4f4f4" w:val="clear"/>
          <w:rtl w:val="0"/>
        </w:rPr>
        <w:t xml:space="preserve">In the figure given below</w:t>
      </w:r>
      <w:r w:rsidDel="00000000" w:rsidR="00000000" w:rsidRPr="00000000">
        <w:rPr>
          <w:color w:val="3a3a3a"/>
          <w:sz w:val="32"/>
          <w:szCs w:val="32"/>
          <w:u w:val="single"/>
          <w:shd w:fill="f4f4f4" w:val="clear"/>
          <w:rtl w:val="0"/>
        </w:rPr>
        <w:t xml:space="preserve"> </w:t>
      </w:r>
      <w:r w:rsidDel="00000000" w:rsidR="00000000" w:rsidRPr="00000000">
        <w:rPr>
          <w:color w:val="303030"/>
          <w:sz w:val="29"/>
          <w:szCs w:val="29"/>
          <w:u w:val="single"/>
          <w:shd w:fill="f4f4f4" w:val="clear"/>
          <w:rtl w:val="0"/>
        </w:rPr>
        <w:t xml:space="preserve">using the concept of travelling salesman problem find out the shortest possible path to complete the tour starting from A?</w:t>
      </w:r>
    </w:p>
    <w:p w:rsidR="00000000" w:rsidDel="00000000" w:rsidP="00000000" w:rsidRDefault="00000000" w:rsidRPr="00000000" w14:paraId="00000152">
      <w:pPr>
        <w:shd w:fill="fdfdfd" w:val="clear"/>
        <w:spacing w:after="240" w:before="240" w:line="276" w:lineRule="auto"/>
        <w:ind w:left="0" w:firstLine="0"/>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53">
      <w:pPr>
        <w:shd w:fill="fdfdfd" w:val="clear"/>
        <w:spacing w:after="240" w:before="240" w:line="276" w:lineRule="auto"/>
        <w:ind w:left="0" w:firstLine="0"/>
        <w:jc w:val="both"/>
        <w:rPr>
          <w:color w:val="3a3a3a"/>
          <w:sz w:val="32"/>
          <w:szCs w:val="32"/>
          <w:shd w:fill="f4f4f4" w:val="clear"/>
        </w:rPr>
      </w:pPr>
      <w:r w:rsidDel="00000000" w:rsidR="00000000" w:rsidRPr="00000000">
        <w:rPr>
          <w:color w:val="3a3a3a"/>
          <w:sz w:val="32"/>
          <w:szCs w:val="32"/>
          <w:shd w:fill="f4f4f4" w:val="clear"/>
        </w:rPr>
        <w:drawing>
          <wp:inline distB="114300" distT="114300" distL="114300" distR="114300">
            <wp:extent cx="4595813" cy="2952750"/>
            <wp:effectExtent b="0" l="0" r="0" t="0"/>
            <wp:docPr id="1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95813" cy="2952750"/>
                    </a:xfrm>
                    <a:prstGeom prst="rect"/>
                    <a:ln/>
                  </pic:spPr>
                </pic:pic>
              </a:graphicData>
            </a:graphic>
          </wp:inline>
        </w:drawing>
      </w:r>
      <w:r w:rsidDel="00000000" w:rsidR="00000000" w:rsidRPr="00000000">
        <w:rPr>
          <w:color w:val="3a3a3a"/>
          <w:sz w:val="32"/>
          <w:szCs w:val="32"/>
          <w:shd w:fill="f4f4f4" w:val="clear"/>
          <w:rtl w:val="0"/>
        </w:rPr>
        <w:t xml:space="preserve"> </w:t>
      </w:r>
    </w:p>
    <w:p w:rsidR="00000000" w:rsidDel="00000000" w:rsidP="00000000" w:rsidRDefault="00000000" w:rsidRPr="00000000" w14:paraId="00000154">
      <w:pPr>
        <w:numPr>
          <w:ilvl w:val="0"/>
          <w:numId w:val="4"/>
        </w:numPr>
        <w:shd w:fill="fdfdfd" w:val="clear"/>
        <w:spacing w:after="0" w:afterAutospacing="0" w:before="24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70</w:t>
      </w:r>
    </w:p>
    <w:p w:rsidR="00000000" w:rsidDel="00000000" w:rsidP="00000000" w:rsidRDefault="00000000" w:rsidRPr="00000000" w14:paraId="00000155">
      <w:pPr>
        <w:numPr>
          <w:ilvl w:val="0"/>
          <w:numId w:val="4"/>
        </w:numPr>
        <w:shd w:fill="fdfdfd" w:val="clear"/>
        <w:spacing w:after="0" w:afterAutospacing="0" w:before="0" w:beforeAutospacing="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80</w:t>
      </w:r>
    </w:p>
    <w:p w:rsidR="00000000" w:rsidDel="00000000" w:rsidP="00000000" w:rsidRDefault="00000000" w:rsidRPr="00000000" w14:paraId="00000156">
      <w:pPr>
        <w:numPr>
          <w:ilvl w:val="0"/>
          <w:numId w:val="4"/>
        </w:numPr>
        <w:shd w:fill="fdfdfd" w:val="clear"/>
        <w:spacing w:after="0" w:afterAutospacing="0" w:before="0" w:beforeAutospacing="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85</w:t>
      </w:r>
    </w:p>
    <w:p w:rsidR="00000000" w:rsidDel="00000000" w:rsidP="00000000" w:rsidRDefault="00000000" w:rsidRPr="00000000" w14:paraId="00000157">
      <w:pPr>
        <w:numPr>
          <w:ilvl w:val="0"/>
          <w:numId w:val="4"/>
        </w:numPr>
        <w:shd w:fill="fdfdfd" w:val="clear"/>
        <w:spacing w:after="240" w:before="0" w:beforeAutospacing="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90</w:t>
      </w:r>
    </w:p>
    <w:p w:rsidR="00000000" w:rsidDel="00000000" w:rsidP="00000000" w:rsidRDefault="00000000" w:rsidRPr="00000000" w14:paraId="00000158">
      <w:pPr>
        <w:shd w:fill="fdfdfd" w:val="clear"/>
        <w:spacing w:after="240" w:before="240" w:line="276" w:lineRule="auto"/>
        <w:jc w:val="both"/>
        <w:rPr>
          <w:color w:val="3a3a3a"/>
          <w:sz w:val="32"/>
          <w:szCs w:val="32"/>
          <w:shd w:fill="f4f4f4" w:val="clear"/>
        </w:rPr>
      </w:pPr>
      <w:r w:rsidDel="00000000" w:rsidR="00000000" w:rsidRPr="00000000">
        <w:rPr>
          <w:color w:val="3a3a3a"/>
          <w:sz w:val="32"/>
          <w:szCs w:val="32"/>
          <w:shd w:fill="f4f4f4" w:val="clear"/>
          <w:rtl w:val="0"/>
        </w:rPr>
        <w:t xml:space="preserve">Answer:b </w:t>
      </w:r>
    </w:p>
    <w:p w:rsidR="00000000" w:rsidDel="00000000" w:rsidP="00000000" w:rsidRDefault="00000000" w:rsidRPr="00000000" w14:paraId="00000159">
      <w:pPr>
        <w:shd w:fill="fdfdfd" w:val="clear"/>
        <w:spacing w:after="240" w:before="240" w:line="276" w:lineRule="auto"/>
        <w:jc w:val="both"/>
        <w:rPr>
          <w:color w:val="3a3a3a"/>
          <w:sz w:val="32"/>
          <w:szCs w:val="32"/>
          <w:u w:val="single"/>
          <w:shd w:fill="f4f4f4" w:val="clear"/>
        </w:rPr>
      </w:pPr>
      <w:r w:rsidDel="00000000" w:rsidR="00000000" w:rsidRPr="00000000">
        <w:rPr>
          <w:rtl w:val="0"/>
        </w:rPr>
      </w:r>
    </w:p>
    <w:p w:rsidR="00000000" w:rsidDel="00000000" w:rsidP="00000000" w:rsidRDefault="00000000" w:rsidRPr="00000000" w14:paraId="0000015A">
      <w:pPr>
        <w:shd w:fill="fdfdfd" w:val="clear"/>
        <w:spacing w:after="240" w:before="240" w:line="276" w:lineRule="auto"/>
        <w:jc w:val="both"/>
        <w:rPr>
          <w:color w:val="3a3a3a"/>
          <w:sz w:val="32"/>
          <w:szCs w:val="32"/>
          <w:shd w:fill="f4f4f4" w:val="clear"/>
        </w:rPr>
      </w:pPr>
      <w:r w:rsidDel="00000000" w:rsidR="00000000" w:rsidRPr="00000000">
        <w:rPr>
          <w:color w:val="3a3a3a"/>
          <w:sz w:val="32"/>
          <w:szCs w:val="32"/>
          <w:u w:val="single"/>
          <w:shd w:fill="f4f4f4" w:val="clear"/>
          <w:rtl w:val="0"/>
        </w:rPr>
        <w:t xml:space="preserve">Q5 Aryan.  Using the concept of “multistage process” refer to the fig given below and find out the minimum cost of fun(2, 2)? </w:t>
      </w:r>
      <w:r w:rsidDel="00000000" w:rsidR="00000000" w:rsidRPr="00000000">
        <w:rPr>
          <w:color w:val="3a3a3a"/>
          <w:sz w:val="32"/>
          <w:szCs w:val="32"/>
          <w:shd w:fill="f4f4f4" w:val="clear"/>
          <w:rtl w:val="0"/>
        </w:rPr>
        <w:t xml:space="preserve"> </w:t>
      </w:r>
    </w:p>
    <w:p w:rsidR="00000000" w:rsidDel="00000000" w:rsidP="00000000" w:rsidRDefault="00000000" w:rsidRPr="00000000" w14:paraId="0000015B">
      <w:pPr>
        <w:shd w:fill="fdfdfd" w:val="clear"/>
        <w:spacing w:after="240" w:before="240" w:line="276" w:lineRule="auto"/>
        <w:jc w:val="both"/>
        <w:rPr>
          <w:color w:val="3a3a3a"/>
          <w:sz w:val="28"/>
          <w:szCs w:val="28"/>
          <w:shd w:fill="f4f4f4" w:val="clear"/>
        </w:rPr>
      </w:pPr>
      <w:r w:rsidDel="00000000" w:rsidR="00000000" w:rsidRPr="00000000">
        <w:rPr>
          <w:color w:val="3a3a3a"/>
          <w:sz w:val="32"/>
          <w:szCs w:val="32"/>
          <w:shd w:fill="f4f4f4" w:val="clear"/>
          <w:rtl w:val="0"/>
        </w:rPr>
        <w:t xml:space="preserve">                                                                 </w:t>
      </w:r>
      <w:r w:rsidDel="00000000" w:rsidR="00000000" w:rsidRPr="00000000">
        <w:rPr>
          <w:color w:val="3a3a3a"/>
          <w:sz w:val="28"/>
          <w:szCs w:val="28"/>
          <w:shd w:fill="f4f4f4" w:val="clear"/>
          <w:rtl w:val="0"/>
        </w:rPr>
        <w:t xml:space="preserve"> Hint: use recursive equation</w:t>
      </w:r>
    </w:p>
    <w:p w:rsidR="00000000" w:rsidDel="00000000" w:rsidP="00000000" w:rsidRDefault="00000000" w:rsidRPr="00000000" w14:paraId="0000015C">
      <w:pPr>
        <w:shd w:fill="fdfdfd" w:val="clear"/>
        <w:spacing w:after="240" w:before="240" w:line="276" w:lineRule="auto"/>
        <w:jc w:val="both"/>
        <w:rPr>
          <w:color w:val="3a3a3a"/>
          <w:sz w:val="32"/>
          <w:szCs w:val="32"/>
          <w:shd w:fill="f4f4f4" w:val="clear"/>
        </w:rPr>
      </w:pPr>
      <w:r w:rsidDel="00000000" w:rsidR="00000000" w:rsidRPr="00000000">
        <w:rPr>
          <w:color w:val="3a3a3a"/>
          <w:sz w:val="32"/>
          <w:szCs w:val="32"/>
          <w:shd w:fill="f4f4f4" w:val="clear"/>
        </w:rPr>
        <w:drawing>
          <wp:inline distB="114300" distT="114300" distL="114300" distR="114300">
            <wp:extent cx="5943600" cy="2476500"/>
            <wp:effectExtent b="0" l="0" r="0" t="0"/>
            <wp:docPr id="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476500"/>
                    </a:xfrm>
                    <a:prstGeom prst="rect"/>
                    <a:ln/>
                  </pic:spPr>
                </pic:pic>
              </a:graphicData>
            </a:graphic>
          </wp:inline>
        </w:drawing>
      </w:r>
      <w:r w:rsidDel="00000000" w:rsidR="00000000" w:rsidRPr="00000000">
        <w:rPr>
          <w:color w:val="3a3a3a"/>
          <w:sz w:val="32"/>
          <w:szCs w:val="32"/>
          <w:shd w:fill="f4f4f4" w:val="clear"/>
          <w:rtl w:val="0"/>
        </w:rPr>
        <w:t xml:space="preserve">  </w:t>
      </w:r>
    </w:p>
    <w:p w:rsidR="00000000" w:rsidDel="00000000" w:rsidP="00000000" w:rsidRDefault="00000000" w:rsidRPr="00000000" w14:paraId="0000015D">
      <w:pPr>
        <w:shd w:fill="fdfdfd" w:val="clear"/>
        <w:spacing w:after="240" w:before="240" w:line="276" w:lineRule="auto"/>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5E">
      <w:pPr>
        <w:shd w:fill="fdfdfd" w:val="clear"/>
        <w:spacing w:after="240" w:before="240" w:line="276" w:lineRule="auto"/>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5F">
      <w:pPr>
        <w:numPr>
          <w:ilvl w:val="0"/>
          <w:numId w:val="1"/>
        </w:numPr>
        <w:shd w:fill="fdfdfd" w:val="clear"/>
        <w:spacing w:after="0" w:afterAutospacing="0" w:before="24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24</w:t>
      </w:r>
    </w:p>
    <w:p w:rsidR="00000000" w:rsidDel="00000000" w:rsidP="00000000" w:rsidRDefault="00000000" w:rsidRPr="00000000" w14:paraId="00000160">
      <w:pPr>
        <w:numPr>
          <w:ilvl w:val="0"/>
          <w:numId w:val="1"/>
        </w:numPr>
        <w:shd w:fill="fdfdfd" w:val="clear"/>
        <w:spacing w:after="0" w:afterAutospacing="0" w:before="0" w:beforeAutospacing="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23</w:t>
      </w:r>
    </w:p>
    <w:p w:rsidR="00000000" w:rsidDel="00000000" w:rsidP="00000000" w:rsidRDefault="00000000" w:rsidRPr="00000000" w14:paraId="00000161">
      <w:pPr>
        <w:numPr>
          <w:ilvl w:val="0"/>
          <w:numId w:val="1"/>
        </w:numPr>
        <w:shd w:fill="fdfdfd" w:val="clear"/>
        <w:spacing w:after="0" w:afterAutospacing="0" w:before="0" w:beforeAutospacing="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11</w:t>
      </w:r>
    </w:p>
    <w:p w:rsidR="00000000" w:rsidDel="00000000" w:rsidP="00000000" w:rsidRDefault="00000000" w:rsidRPr="00000000" w14:paraId="00000162">
      <w:pPr>
        <w:numPr>
          <w:ilvl w:val="0"/>
          <w:numId w:val="1"/>
        </w:numPr>
        <w:shd w:fill="fdfdfd" w:val="clear"/>
        <w:spacing w:after="240" w:before="0" w:beforeAutospacing="0" w:line="276" w:lineRule="auto"/>
        <w:ind w:left="720" w:hanging="360"/>
        <w:jc w:val="both"/>
        <w:rPr>
          <w:color w:val="3a3a3a"/>
          <w:sz w:val="32"/>
          <w:szCs w:val="32"/>
          <w:u w:val="none"/>
          <w:shd w:fill="f4f4f4" w:val="clear"/>
        </w:rPr>
      </w:pPr>
      <w:r w:rsidDel="00000000" w:rsidR="00000000" w:rsidRPr="00000000">
        <w:rPr>
          <w:color w:val="3a3a3a"/>
          <w:sz w:val="32"/>
          <w:szCs w:val="32"/>
          <w:shd w:fill="f4f4f4" w:val="clear"/>
          <w:rtl w:val="0"/>
        </w:rPr>
        <w:t xml:space="preserve">25 </w:t>
      </w:r>
    </w:p>
    <w:p w:rsidR="00000000" w:rsidDel="00000000" w:rsidP="00000000" w:rsidRDefault="00000000" w:rsidRPr="00000000" w14:paraId="00000163">
      <w:pPr>
        <w:shd w:fill="fdfdfd" w:val="clear"/>
        <w:spacing w:after="240" w:before="240" w:line="276" w:lineRule="auto"/>
        <w:jc w:val="both"/>
        <w:rPr>
          <w:color w:val="3a3a3a"/>
          <w:sz w:val="32"/>
          <w:szCs w:val="32"/>
          <w:shd w:fill="f4f4f4" w:val="clear"/>
        </w:rPr>
      </w:pPr>
      <w:r w:rsidDel="00000000" w:rsidR="00000000" w:rsidRPr="00000000">
        <w:rPr>
          <w:color w:val="3a3a3a"/>
          <w:sz w:val="32"/>
          <w:szCs w:val="32"/>
          <w:shd w:fill="f4f4f4" w:val="clear"/>
          <w:rtl w:val="0"/>
        </w:rPr>
        <w:t xml:space="preserve">Answer:a</w:t>
      </w:r>
    </w:p>
    <w:p w:rsidR="00000000" w:rsidDel="00000000" w:rsidP="00000000" w:rsidRDefault="00000000" w:rsidRPr="00000000" w14:paraId="00000164">
      <w:pPr>
        <w:shd w:fill="fdfdfd" w:val="clear"/>
        <w:spacing w:after="240" w:before="240" w:line="276" w:lineRule="auto"/>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65">
      <w:pPr>
        <w:shd w:fill="fdfdfd" w:val="clear"/>
        <w:spacing w:after="240" w:before="240" w:line="276" w:lineRule="auto"/>
        <w:jc w:val="both"/>
        <w:rPr>
          <w:color w:val="3a3a3a"/>
          <w:sz w:val="32"/>
          <w:szCs w:val="32"/>
          <w:u w:val="single"/>
          <w:shd w:fill="f4f4f4" w:val="clear"/>
        </w:rPr>
      </w:pPr>
      <w:r w:rsidDel="00000000" w:rsidR="00000000" w:rsidRPr="00000000">
        <w:rPr>
          <w:color w:val="3a3a3a"/>
          <w:sz w:val="32"/>
          <w:szCs w:val="32"/>
          <w:shd w:fill="f4f4f4" w:val="clear"/>
          <w:rtl w:val="0"/>
        </w:rPr>
        <w:t xml:space="preserve">Q6) Arya</w:t>
      </w:r>
      <w:r w:rsidDel="00000000" w:rsidR="00000000" w:rsidRPr="00000000">
        <w:rPr>
          <w:color w:val="3a3a3a"/>
          <w:sz w:val="32"/>
          <w:szCs w:val="32"/>
          <w:u w:val="single"/>
          <w:shd w:fill="f4f4f4" w:val="clear"/>
          <w:rtl w:val="0"/>
        </w:rPr>
        <w:t xml:space="preserve">n ( EXTRA) Identify the incorrect statement?</w:t>
      </w:r>
    </w:p>
    <w:p w:rsidR="00000000" w:rsidDel="00000000" w:rsidP="00000000" w:rsidRDefault="00000000" w:rsidRPr="00000000" w14:paraId="00000166">
      <w:pPr>
        <w:numPr>
          <w:ilvl w:val="0"/>
          <w:numId w:val="2"/>
        </w:numPr>
        <w:shd w:fill="fdfdfd" w:val="clear"/>
        <w:spacing w:after="240" w:before="240" w:line="276" w:lineRule="auto"/>
        <w:ind w:left="720" w:hanging="360"/>
        <w:jc w:val="both"/>
        <w:rPr>
          <w:color w:val="3a3a3a"/>
          <w:sz w:val="32"/>
          <w:szCs w:val="32"/>
          <w:u w:val="none"/>
          <w:shd w:fill="f4f4f4" w:val="clear"/>
        </w:rPr>
      </w:pPr>
      <w:r w:rsidDel="00000000" w:rsidR="00000000" w:rsidRPr="00000000">
        <w:rPr>
          <w:color w:val="202124"/>
          <w:sz w:val="24"/>
          <w:szCs w:val="24"/>
          <w:highlight w:val="white"/>
          <w:rtl w:val="0"/>
        </w:rPr>
        <w:t xml:space="preserve">Bellman-Ford algorithm is used </w:t>
      </w:r>
      <w:r w:rsidDel="00000000" w:rsidR="00000000" w:rsidRPr="00000000">
        <w:rPr>
          <w:b w:val="1"/>
          <w:color w:val="202124"/>
          <w:sz w:val="24"/>
          <w:szCs w:val="24"/>
          <w:highlight w:val="white"/>
          <w:rtl w:val="0"/>
        </w:rPr>
        <w:t xml:space="preserve">to find the shortest path from the source vertex to every vertex in a weighted graph</w:t>
      </w:r>
      <w:r w:rsidDel="00000000" w:rsidR="00000000" w:rsidRPr="00000000">
        <w:rPr>
          <w:color w:val="202124"/>
          <w:sz w:val="24"/>
          <w:szCs w:val="24"/>
          <w:highlight w:val="white"/>
          <w:rtl w:val="0"/>
        </w:rPr>
        <w:t xml:space="preserve">.</w:t>
      </w:r>
    </w:p>
    <w:p w:rsidR="00000000" w:rsidDel="00000000" w:rsidP="00000000" w:rsidRDefault="00000000" w:rsidRPr="00000000" w14:paraId="00000167">
      <w:pPr>
        <w:shd w:fill="fdfdfd" w:val="clear"/>
        <w:spacing w:after="240" w:before="240" w:line="276"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168">
      <w:pPr>
        <w:numPr>
          <w:ilvl w:val="0"/>
          <w:numId w:val="2"/>
        </w:numPr>
        <w:shd w:fill="fdfdfd" w:val="clear"/>
        <w:spacing w:after="240" w:before="240" w:line="276" w:lineRule="auto"/>
        <w:ind w:left="720" w:hanging="360"/>
        <w:jc w:val="both"/>
        <w:rPr>
          <w:color w:val="202124"/>
          <w:sz w:val="24"/>
          <w:szCs w:val="24"/>
          <w:highlight w:val="white"/>
        </w:rPr>
      </w:pPr>
      <w:r w:rsidDel="00000000" w:rsidR="00000000" w:rsidRPr="00000000">
        <w:rPr>
          <w:rFonts w:ascii="Roboto" w:cs="Roboto" w:eastAsia="Roboto" w:hAnsi="Roboto"/>
          <w:color w:val="202124"/>
          <w:sz w:val="27"/>
          <w:szCs w:val="27"/>
          <w:highlight w:val="white"/>
          <w:rtl w:val="0"/>
        </w:rPr>
        <w:t xml:space="preserve"> An algorithm that is used for finding the shortest distance, or path, from starting node to target node in a weighted graph is known as Dijkstra’s Algorithm. </w:t>
      </w:r>
    </w:p>
    <w:p w:rsidR="00000000" w:rsidDel="00000000" w:rsidP="00000000" w:rsidRDefault="00000000" w:rsidRPr="00000000" w14:paraId="00000169">
      <w:pPr>
        <w:shd w:fill="fdfdfd" w:val="clear"/>
        <w:spacing w:after="240" w:before="240" w:line="276" w:lineRule="auto"/>
        <w:jc w:val="both"/>
        <w:rPr>
          <w:rFonts w:ascii="Roboto" w:cs="Roboto" w:eastAsia="Roboto" w:hAnsi="Roboto"/>
          <w:color w:val="202124"/>
          <w:sz w:val="27"/>
          <w:szCs w:val="27"/>
          <w:highlight w:val="white"/>
        </w:rPr>
      </w:pPr>
      <w:r w:rsidDel="00000000" w:rsidR="00000000" w:rsidRPr="00000000">
        <w:rPr>
          <w:rtl w:val="0"/>
        </w:rPr>
      </w:r>
    </w:p>
    <w:p w:rsidR="00000000" w:rsidDel="00000000" w:rsidP="00000000" w:rsidRDefault="00000000" w:rsidRPr="00000000" w14:paraId="0000016A">
      <w:pPr>
        <w:numPr>
          <w:ilvl w:val="0"/>
          <w:numId w:val="2"/>
        </w:numPr>
        <w:shd w:fill="fdfdfd" w:val="clear"/>
        <w:spacing w:after="240" w:before="240" w:line="276" w:lineRule="auto"/>
        <w:ind w:left="720" w:hanging="360"/>
        <w:jc w:val="both"/>
        <w:rPr>
          <w:rFonts w:ascii="Roboto" w:cs="Roboto" w:eastAsia="Roboto" w:hAnsi="Roboto"/>
          <w:color w:val="202124"/>
          <w:sz w:val="27"/>
          <w:szCs w:val="27"/>
          <w:highlight w:val="white"/>
          <w:u w:val="none"/>
        </w:rPr>
      </w:pPr>
      <w:r w:rsidDel="00000000" w:rsidR="00000000" w:rsidRPr="00000000">
        <w:rPr>
          <w:color w:val="202124"/>
          <w:sz w:val="24"/>
          <w:szCs w:val="24"/>
          <w:highlight w:val="white"/>
          <w:rtl w:val="0"/>
        </w:rPr>
        <w:t xml:space="preserve"> The bellman ford algorithm cannot find the shortest distance to every vertex in the weighted graph with the negative edges. </w:t>
      </w:r>
    </w:p>
    <w:p w:rsidR="00000000" w:rsidDel="00000000" w:rsidP="00000000" w:rsidRDefault="00000000" w:rsidRPr="00000000" w14:paraId="0000016B">
      <w:pPr>
        <w:shd w:fill="fdfdfd" w:val="clear"/>
        <w:spacing w:after="240" w:before="240" w:line="276" w:lineRule="auto"/>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16C">
      <w:pPr>
        <w:numPr>
          <w:ilvl w:val="0"/>
          <w:numId w:val="2"/>
        </w:numPr>
        <w:shd w:fill="fdfdfd" w:val="clear"/>
        <w:spacing w:after="240" w:before="240" w:line="276" w:lineRule="auto"/>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In a multistage graph </w:t>
      </w:r>
      <w:r w:rsidDel="00000000" w:rsidR="00000000" w:rsidRPr="00000000">
        <w:rPr>
          <w:color w:val="273239"/>
          <w:sz w:val="26"/>
          <w:szCs w:val="26"/>
          <w:highlight w:val="white"/>
          <w:rtl w:val="0"/>
        </w:rPr>
        <w:t xml:space="preserve">there is no edge between vertices of same stage and from a vertex of current stage to previous stage</w:t>
      </w:r>
      <w:r w:rsidDel="00000000" w:rsidR="00000000" w:rsidRPr="00000000">
        <w:rPr>
          <w:rtl w:val="0"/>
        </w:rPr>
      </w:r>
    </w:p>
    <w:p w:rsidR="00000000" w:rsidDel="00000000" w:rsidP="00000000" w:rsidRDefault="00000000" w:rsidRPr="00000000" w14:paraId="0000016D">
      <w:pPr>
        <w:shd w:fill="fdfdfd" w:val="clear"/>
        <w:spacing w:after="240" w:before="240" w:line="276" w:lineRule="auto"/>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6E">
      <w:pPr>
        <w:shd w:fill="fdfdfd" w:val="clear"/>
        <w:spacing w:after="240" w:before="240" w:line="276" w:lineRule="auto"/>
        <w:ind w:left="0" w:firstLine="0"/>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6F">
      <w:pPr>
        <w:shd w:fill="fdfdfd" w:val="clear"/>
        <w:spacing w:after="240" w:before="240" w:line="276" w:lineRule="auto"/>
        <w:ind w:left="360"/>
        <w:jc w:val="both"/>
        <w:rPr>
          <w:color w:val="3a3a3a"/>
          <w:sz w:val="32"/>
          <w:szCs w:val="32"/>
          <w:shd w:fill="f4f4f4" w:val="clear"/>
        </w:rPr>
      </w:pPr>
      <w:r w:rsidDel="00000000" w:rsidR="00000000" w:rsidRPr="00000000">
        <w:rPr>
          <w:color w:val="3a3a3a"/>
          <w:sz w:val="32"/>
          <w:szCs w:val="32"/>
          <w:shd w:fill="f4f4f4" w:val="clear"/>
          <w:rtl w:val="0"/>
        </w:rPr>
        <w:t xml:space="preserve"> </w:t>
      </w:r>
    </w:p>
    <w:p w:rsidR="00000000" w:rsidDel="00000000" w:rsidP="00000000" w:rsidRDefault="00000000" w:rsidRPr="00000000" w14:paraId="00000170">
      <w:pPr>
        <w:shd w:fill="fdfdfd" w:val="clear"/>
        <w:spacing w:after="240" w:before="240" w:line="276" w:lineRule="auto"/>
        <w:ind w:left="360"/>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71">
      <w:pPr>
        <w:shd w:fill="fdfdfd" w:val="clear"/>
        <w:spacing w:line="276" w:lineRule="auto"/>
        <w:jc w:val="both"/>
        <w:rPr>
          <w:color w:val="3a3a3a"/>
          <w:sz w:val="32"/>
          <w:szCs w:val="32"/>
          <w:shd w:fill="f4f4f4" w:val="clear"/>
        </w:rPr>
      </w:pPr>
      <w:r w:rsidDel="00000000" w:rsidR="00000000" w:rsidRPr="00000000">
        <w:rPr>
          <w:rtl w:val="0"/>
        </w:rPr>
      </w:r>
    </w:p>
    <w:p w:rsidR="00000000" w:rsidDel="00000000" w:rsidP="00000000" w:rsidRDefault="00000000" w:rsidRPr="00000000" w14:paraId="00000172">
      <w:pPr>
        <w:shd w:fill="fdfdfd" w:val="clear"/>
        <w:spacing w:line="392.72727272727275" w:lineRule="auto"/>
        <w:ind w:left="0" w:firstLine="0"/>
        <w:jc w:val="both"/>
        <w:rPr>
          <w:b w:val="1"/>
          <w:sz w:val="21"/>
          <w:szCs w:val="21"/>
          <w:highlight w:val="white"/>
        </w:rPr>
      </w:pPr>
      <w:r w:rsidDel="00000000" w:rsidR="00000000" w:rsidRPr="00000000">
        <w:rPr>
          <w:rtl w:val="0"/>
        </w:rPr>
      </w:r>
    </w:p>
    <w:p w:rsidR="00000000" w:rsidDel="00000000" w:rsidP="00000000" w:rsidRDefault="00000000" w:rsidRPr="00000000" w14:paraId="00000173">
      <w:pPr>
        <w:spacing w:after="240" w:before="240" w:lineRule="auto"/>
        <w:ind w:left="0" w:firstLine="0"/>
        <w:rPr>
          <w:b w:val="1"/>
          <w:sz w:val="21"/>
          <w:szCs w:val="21"/>
          <w:highlight w:val="white"/>
        </w:rPr>
      </w:pPr>
      <w:r w:rsidDel="00000000" w:rsidR="00000000" w:rsidRPr="00000000">
        <w:rPr>
          <w:rtl w:val="0"/>
        </w:rPr>
      </w:r>
    </w:p>
    <w:p w:rsidR="00000000" w:rsidDel="00000000" w:rsidP="00000000" w:rsidRDefault="00000000" w:rsidRPr="00000000" w14:paraId="00000174">
      <w:pPr>
        <w:spacing w:after="240" w:before="240" w:lineRule="auto"/>
        <w:ind w:left="1440" w:firstLine="0"/>
        <w:rPr>
          <w:b w:val="1"/>
          <w:sz w:val="21"/>
          <w:szCs w:val="21"/>
          <w:highlight w:val="white"/>
        </w:rPr>
      </w:pPr>
      <w:r w:rsidDel="00000000" w:rsidR="00000000" w:rsidRPr="00000000">
        <w:rPr>
          <w:rtl w:val="0"/>
        </w:rPr>
      </w:r>
    </w:p>
    <w:p w:rsidR="00000000" w:rsidDel="00000000" w:rsidP="00000000" w:rsidRDefault="00000000" w:rsidRPr="00000000" w14:paraId="00000175">
      <w:pPr>
        <w:spacing w:after="240" w:before="240" w:lineRule="auto"/>
        <w:ind w:left="720" w:firstLine="0"/>
        <w:rPr>
          <w:b w:val="1"/>
          <w:color w:val="37ac8e"/>
          <w:sz w:val="21"/>
          <w:szCs w:val="21"/>
          <w:highlight w:val="white"/>
        </w:rPr>
      </w:pPr>
      <w:r w:rsidDel="00000000" w:rsidR="00000000" w:rsidRPr="00000000">
        <w:rPr>
          <w:rtl w:val="0"/>
        </w:rPr>
      </w:r>
    </w:p>
    <w:p w:rsidR="00000000" w:rsidDel="00000000" w:rsidP="00000000" w:rsidRDefault="00000000" w:rsidRPr="00000000" w14:paraId="00000176">
      <w:pPr>
        <w:spacing w:after="240" w:before="240" w:lineRule="auto"/>
        <w:ind w:left="720" w:firstLine="0"/>
        <w:rPr>
          <w:color w:val="202124"/>
          <w:sz w:val="26"/>
          <w:szCs w:val="26"/>
          <w:highlight w:val="white"/>
        </w:rPr>
      </w:pPr>
      <w:r w:rsidDel="00000000" w:rsidR="00000000" w:rsidRPr="00000000">
        <w:rPr>
          <w:rtl w:val="0"/>
        </w:rPr>
      </w:r>
    </w:p>
    <w:p w:rsidR="00000000" w:rsidDel="00000000" w:rsidP="00000000" w:rsidRDefault="00000000" w:rsidRPr="00000000" w14:paraId="00000177">
      <w:pPr>
        <w:rPr>
          <w:color w:val="111111"/>
          <w:sz w:val="27"/>
          <w:szCs w:val="27"/>
          <w:shd w:fill="fcfcfc" w:val="clear"/>
        </w:rPr>
      </w:pPr>
      <w:r w:rsidDel="00000000" w:rsidR="00000000" w:rsidRPr="00000000">
        <w:rPr>
          <w:rtl w:val="0"/>
        </w:rPr>
      </w:r>
    </w:p>
    <w:p w:rsidR="00000000" w:rsidDel="00000000" w:rsidP="00000000" w:rsidRDefault="00000000" w:rsidRPr="00000000" w14:paraId="00000178">
      <w:pPr>
        <w:rPr>
          <w:color w:val="111111"/>
          <w:sz w:val="27"/>
          <w:szCs w:val="27"/>
          <w:shd w:fill="fcfcfc" w:val="clear"/>
        </w:rPr>
      </w:pPr>
      <w:r w:rsidDel="00000000" w:rsidR="00000000" w:rsidRPr="00000000">
        <w:rPr>
          <w:rtl w:val="0"/>
        </w:rPr>
      </w:r>
    </w:p>
    <w:p w:rsidR="00000000" w:rsidDel="00000000" w:rsidP="00000000" w:rsidRDefault="00000000" w:rsidRPr="00000000" w14:paraId="00000179">
      <w:pPr>
        <w:rPr>
          <w:color w:val="111111"/>
          <w:sz w:val="27"/>
          <w:szCs w:val="27"/>
          <w:shd w:fill="fcfcfc" w:val="clear"/>
        </w:rPr>
      </w:pPr>
      <w:r w:rsidDel="00000000" w:rsidR="00000000" w:rsidRPr="00000000">
        <w:rPr>
          <w:rtl w:val="0"/>
        </w:rPr>
      </w:r>
    </w:p>
    <w:p w:rsidR="00000000" w:rsidDel="00000000" w:rsidP="00000000" w:rsidRDefault="00000000" w:rsidRPr="00000000" w14:paraId="0000017A">
      <w:pPr>
        <w:rPr>
          <w:color w:val="111111"/>
          <w:sz w:val="27"/>
          <w:szCs w:val="27"/>
          <w:shd w:fill="fcfcfc" w:val="clear"/>
        </w:rPr>
      </w:pPr>
      <w:r w:rsidDel="00000000" w:rsidR="00000000" w:rsidRPr="00000000">
        <w:rPr>
          <w:rtl w:val="0"/>
        </w:rPr>
      </w:r>
    </w:p>
    <w:p w:rsidR="00000000" w:rsidDel="00000000" w:rsidP="00000000" w:rsidRDefault="00000000" w:rsidRPr="00000000" w14:paraId="0000017B">
      <w:pPr>
        <w:rPr>
          <w:color w:val="111111"/>
          <w:sz w:val="27"/>
          <w:szCs w:val="27"/>
          <w:shd w:fill="fcfcfc" w:val="clear"/>
        </w:rPr>
      </w:pPr>
      <w:r w:rsidDel="00000000" w:rsidR="00000000" w:rsidRPr="00000000">
        <w:rPr>
          <w:rtl w:val="0"/>
        </w:rPr>
      </w:r>
    </w:p>
    <w:p w:rsidR="00000000" w:rsidDel="00000000" w:rsidP="00000000" w:rsidRDefault="00000000" w:rsidRPr="00000000" w14:paraId="0000017C">
      <w:pPr>
        <w:rPr>
          <w:color w:val="111111"/>
          <w:sz w:val="27"/>
          <w:szCs w:val="27"/>
          <w:shd w:fill="fcfcfc" w:val="clear"/>
        </w:rPr>
      </w:pPr>
      <w:r w:rsidDel="00000000" w:rsidR="00000000" w:rsidRPr="00000000">
        <w:rPr>
          <w:rtl w:val="0"/>
        </w:rPr>
      </w:r>
    </w:p>
    <w:p w:rsidR="00000000" w:rsidDel="00000000" w:rsidP="00000000" w:rsidRDefault="00000000" w:rsidRPr="00000000" w14:paraId="0000017D">
      <w:pPr>
        <w:rPr>
          <w:color w:val="111111"/>
          <w:sz w:val="27"/>
          <w:szCs w:val="27"/>
          <w:shd w:fill="fcfcfc" w:val="clear"/>
        </w:rPr>
      </w:pPr>
      <w:r w:rsidDel="00000000" w:rsidR="00000000" w:rsidRPr="00000000">
        <w:rPr>
          <w:rtl w:val="0"/>
        </w:rPr>
      </w:r>
    </w:p>
    <w:p w:rsidR="00000000" w:rsidDel="00000000" w:rsidP="00000000" w:rsidRDefault="00000000" w:rsidRPr="00000000" w14:paraId="0000017E">
      <w:pPr>
        <w:rPr>
          <w:color w:val="111111"/>
          <w:sz w:val="27"/>
          <w:szCs w:val="27"/>
          <w:shd w:fill="fcfcfc" w:val="clear"/>
        </w:rPr>
      </w:pPr>
      <w:r w:rsidDel="00000000" w:rsidR="00000000" w:rsidRPr="00000000">
        <w:rPr>
          <w:rtl w:val="0"/>
        </w:rPr>
      </w:r>
    </w:p>
    <w:p w:rsidR="00000000" w:rsidDel="00000000" w:rsidP="00000000" w:rsidRDefault="00000000" w:rsidRPr="00000000" w14:paraId="0000017F">
      <w:pPr>
        <w:rPr>
          <w:color w:val="111111"/>
          <w:sz w:val="27"/>
          <w:szCs w:val="27"/>
          <w:shd w:fill="fcfcfc" w:val="clear"/>
        </w:rPr>
      </w:pPr>
      <w:r w:rsidDel="00000000" w:rsidR="00000000" w:rsidRPr="00000000">
        <w:rPr>
          <w:rtl w:val="0"/>
        </w:rPr>
      </w:r>
    </w:p>
    <w:p w:rsidR="00000000" w:rsidDel="00000000" w:rsidP="00000000" w:rsidRDefault="00000000" w:rsidRPr="00000000" w14:paraId="00000180">
      <w:pPr>
        <w:rPr>
          <w:color w:val="111111"/>
          <w:sz w:val="27"/>
          <w:szCs w:val="27"/>
          <w:shd w:fill="fcfcfc" w:val="clear"/>
        </w:rPr>
      </w:pPr>
      <w:r w:rsidDel="00000000" w:rsidR="00000000" w:rsidRPr="00000000">
        <w:rPr>
          <w:rtl w:val="0"/>
        </w:rPr>
      </w:r>
    </w:p>
    <w:p w:rsidR="00000000" w:rsidDel="00000000" w:rsidP="00000000" w:rsidRDefault="00000000" w:rsidRPr="00000000" w14:paraId="00000181">
      <w:pPr>
        <w:rPr>
          <w:color w:val="111111"/>
          <w:sz w:val="27"/>
          <w:szCs w:val="27"/>
          <w:shd w:fill="fcfcfc" w:val="clear"/>
        </w:rPr>
      </w:pPr>
      <w:r w:rsidDel="00000000" w:rsidR="00000000" w:rsidRPr="00000000">
        <w:rPr>
          <w:rtl w:val="0"/>
        </w:rPr>
      </w:r>
    </w:p>
    <w:p w:rsidR="00000000" w:rsidDel="00000000" w:rsidP="00000000" w:rsidRDefault="00000000" w:rsidRPr="00000000" w14:paraId="00000182">
      <w:pPr>
        <w:rPr>
          <w:color w:val="111111"/>
          <w:sz w:val="27"/>
          <w:szCs w:val="27"/>
          <w:shd w:fill="fcfcfc" w:val="clear"/>
        </w:rPr>
      </w:pPr>
      <w:r w:rsidDel="00000000" w:rsidR="00000000" w:rsidRPr="00000000">
        <w:rPr>
          <w:rtl w:val="0"/>
        </w:rPr>
      </w:r>
    </w:p>
    <w:p w:rsidR="00000000" w:rsidDel="00000000" w:rsidP="00000000" w:rsidRDefault="00000000" w:rsidRPr="00000000" w14:paraId="00000183">
      <w:pPr>
        <w:rPr>
          <w:color w:val="111111"/>
          <w:sz w:val="27"/>
          <w:szCs w:val="27"/>
          <w:shd w:fill="fcfcfc" w:val="clear"/>
        </w:rPr>
      </w:pPr>
      <w:r w:rsidDel="00000000" w:rsidR="00000000" w:rsidRPr="00000000">
        <w:rPr>
          <w:rtl w:val="0"/>
        </w:rPr>
      </w:r>
    </w:p>
    <w:p w:rsidR="00000000" w:rsidDel="00000000" w:rsidP="00000000" w:rsidRDefault="00000000" w:rsidRPr="00000000" w14:paraId="00000184">
      <w:pPr>
        <w:rPr>
          <w:color w:val="111111"/>
          <w:sz w:val="27"/>
          <w:szCs w:val="27"/>
          <w:shd w:fill="fcfcfc" w:val="clear"/>
        </w:rPr>
      </w:pPr>
      <w:r w:rsidDel="00000000" w:rsidR="00000000" w:rsidRPr="00000000">
        <w:rPr>
          <w:rtl w:val="0"/>
        </w:rPr>
      </w:r>
    </w:p>
    <w:p w:rsidR="00000000" w:rsidDel="00000000" w:rsidP="00000000" w:rsidRDefault="00000000" w:rsidRPr="00000000" w14:paraId="00000185">
      <w:pPr>
        <w:rPr>
          <w:color w:val="111111"/>
          <w:sz w:val="27"/>
          <w:szCs w:val="27"/>
          <w:shd w:fill="fcfcfc" w:val="clear"/>
        </w:rPr>
      </w:pPr>
      <w:r w:rsidDel="00000000" w:rsidR="00000000" w:rsidRPr="00000000">
        <w:rPr>
          <w:rtl w:val="0"/>
        </w:rPr>
      </w:r>
    </w:p>
    <w:p w:rsidR="00000000" w:rsidDel="00000000" w:rsidP="00000000" w:rsidRDefault="00000000" w:rsidRPr="00000000" w14:paraId="00000186">
      <w:pPr>
        <w:rPr>
          <w:color w:val="00ff00"/>
          <w:sz w:val="30"/>
          <w:szCs w:val="30"/>
        </w:rPr>
      </w:pPr>
      <w:r w:rsidDel="00000000" w:rsidR="00000000" w:rsidRPr="00000000">
        <w:rPr>
          <w:color w:val="00ff00"/>
          <w:sz w:val="30"/>
          <w:szCs w:val="30"/>
          <w:rtl w:val="0"/>
        </w:rPr>
        <w:t xml:space="preserve">QUESTION 6</w:t>
      </w:r>
    </w:p>
    <w:p w:rsidR="00000000" w:rsidDel="00000000" w:rsidP="00000000" w:rsidRDefault="00000000" w:rsidRPr="00000000" w14:paraId="00000187">
      <w:pPr>
        <w:rPr>
          <w:color w:val="00ff00"/>
          <w:sz w:val="30"/>
          <w:szCs w:val="30"/>
        </w:rPr>
      </w:pPr>
      <w:r w:rsidDel="00000000" w:rsidR="00000000" w:rsidRPr="00000000">
        <w:rPr>
          <w:color w:val="00ff00"/>
          <w:sz w:val="30"/>
          <w:szCs w:val="30"/>
          <w:rtl w:val="0"/>
        </w:rPr>
        <w:t xml:space="preserve">Is the following code a :</w:t>
      </w:r>
    </w:p>
    <w:p w:rsidR="00000000" w:rsidDel="00000000" w:rsidP="00000000" w:rsidRDefault="00000000" w:rsidRPr="00000000" w14:paraId="00000188">
      <w:pPr>
        <w:rPr>
          <w:sz w:val="42"/>
          <w:szCs w:val="42"/>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 #define max 100</w:t>
      </w:r>
    </w:p>
    <w:p w:rsidR="00000000" w:rsidDel="00000000" w:rsidP="00000000" w:rsidRDefault="00000000" w:rsidRPr="00000000" w14:paraId="0000018A">
      <w:pPr>
        <w:rPr>
          <w:sz w:val="24"/>
          <w:szCs w:val="24"/>
        </w:rPr>
      </w:pPr>
      <w:r w:rsidDel="00000000" w:rsidR="00000000" w:rsidRPr="00000000">
        <w:rPr>
          <w:sz w:val="24"/>
          <w:szCs w:val="24"/>
          <w:rtl w:val="0"/>
        </w:rPr>
        <w:t xml:space="preserve">int N=10;</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bool CheckIF(int graph[max][max], int x, int y) {</w:t>
      </w:r>
    </w:p>
    <w:p w:rsidR="00000000" w:rsidDel="00000000" w:rsidP="00000000" w:rsidRDefault="00000000" w:rsidRPr="00000000" w14:paraId="0000018D">
      <w:pPr>
        <w:rPr>
          <w:sz w:val="24"/>
          <w:szCs w:val="24"/>
        </w:rPr>
      </w:pPr>
      <w:r w:rsidDel="00000000" w:rsidR="00000000" w:rsidRPr="00000000">
        <w:rPr>
          <w:sz w:val="24"/>
          <w:szCs w:val="24"/>
          <w:rtl w:val="0"/>
        </w:rPr>
        <w:t xml:space="preserve">   for (int i = 0; i &lt; y; i++) </w:t>
      </w:r>
    </w:p>
    <w:p w:rsidR="00000000" w:rsidDel="00000000" w:rsidP="00000000" w:rsidRDefault="00000000" w:rsidRPr="00000000" w14:paraId="0000018E">
      <w:pPr>
        <w:rPr>
          <w:sz w:val="24"/>
          <w:szCs w:val="24"/>
        </w:rPr>
      </w:pPr>
      <w:r w:rsidDel="00000000" w:rsidR="00000000" w:rsidRPr="00000000">
        <w:rPr>
          <w:sz w:val="24"/>
          <w:szCs w:val="24"/>
          <w:rtl w:val="0"/>
        </w:rPr>
        <w:t xml:space="preserve">      if (graph[x][i])</w:t>
      </w:r>
    </w:p>
    <w:p w:rsidR="00000000" w:rsidDel="00000000" w:rsidP="00000000" w:rsidRDefault="00000000" w:rsidRPr="00000000" w14:paraId="0000018F">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190">
      <w:pPr>
        <w:rPr>
          <w:sz w:val="24"/>
          <w:szCs w:val="24"/>
        </w:rPr>
      </w:pPr>
      <w:r w:rsidDel="00000000" w:rsidR="00000000" w:rsidRPr="00000000">
        <w:rPr>
          <w:sz w:val="24"/>
          <w:szCs w:val="24"/>
          <w:rtl w:val="0"/>
        </w:rPr>
        <w:t xml:space="preserve">   for (int i=x, j=y; i&gt;=0 &amp;&amp; j&gt;=0; i--, j--)</w:t>
      </w:r>
    </w:p>
    <w:p w:rsidR="00000000" w:rsidDel="00000000" w:rsidP="00000000" w:rsidRDefault="00000000" w:rsidRPr="00000000" w14:paraId="00000191">
      <w:pPr>
        <w:rPr>
          <w:sz w:val="24"/>
          <w:szCs w:val="24"/>
        </w:rPr>
      </w:pPr>
      <w:r w:rsidDel="00000000" w:rsidR="00000000" w:rsidRPr="00000000">
        <w:rPr>
          <w:sz w:val="24"/>
          <w:szCs w:val="24"/>
          <w:rtl w:val="0"/>
        </w:rPr>
        <w:t xml:space="preserve">      if (graph[i][j])</w:t>
      </w:r>
    </w:p>
    <w:p w:rsidR="00000000" w:rsidDel="00000000" w:rsidP="00000000" w:rsidRDefault="00000000" w:rsidRPr="00000000" w14:paraId="00000192">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193">
      <w:pPr>
        <w:rPr>
          <w:sz w:val="24"/>
          <w:szCs w:val="24"/>
        </w:rPr>
      </w:pPr>
      <w:r w:rsidDel="00000000" w:rsidR="00000000" w:rsidRPr="00000000">
        <w:rPr>
          <w:sz w:val="24"/>
          <w:szCs w:val="24"/>
          <w:rtl w:val="0"/>
        </w:rPr>
        <w:t xml:space="preserve">   for (int i=x, j=y; j&gt;=0 &amp;&amp; i&lt;N; i++, j--)</w:t>
      </w:r>
    </w:p>
    <w:p w:rsidR="00000000" w:rsidDel="00000000" w:rsidP="00000000" w:rsidRDefault="00000000" w:rsidRPr="00000000" w14:paraId="00000194">
      <w:pPr>
        <w:rPr>
          <w:sz w:val="24"/>
          <w:szCs w:val="24"/>
        </w:rPr>
      </w:pPr>
      <w:r w:rsidDel="00000000" w:rsidR="00000000" w:rsidRPr="00000000">
        <w:rPr>
          <w:sz w:val="24"/>
          <w:szCs w:val="24"/>
          <w:rtl w:val="0"/>
        </w:rPr>
        <w:t xml:space="preserve">      if (graph[i][j]) </w:t>
      </w:r>
    </w:p>
    <w:p w:rsidR="00000000" w:rsidDel="00000000" w:rsidP="00000000" w:rsidRDefault="00000000" w:rsidRPr="00000000" w14:paraId="00000195">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196">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197">
      <w:pPr>
        <w:rPr>
          <w:sz w:val="24"/>
          <w:szCs w:val="24"/>
        </w:rPr>
      </w:pPr>
      <w:r w:rsidDel="00000000" w:rsidR="00000000" w:rsidRPr="00000000">
        <w:rPr>
          <w:sz w:val="24"/>
          <w:szCs w:val="24"/>
          <w:rtl w:val="0"/>
        </w:rPr>
        <w:t xml:space="preserve">}</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bool Solve(int graph[max][max], int y) {</w:t>
      </w:r>
    </w:p>
    <w:p w:rsidR="00000000" w:rsidDel="00000000" w:rsidP="00000000" w:rsidRDefault="00000000" w:rsidRPr="00000000" w14:paraId="0000019A">
      <w:pPr>
        <w:rPr>
          <w:sz w:val="24"/>
          <w:szCs w:val="24"/>
        </w:rPr>
      </w:pPr>
      <w:r w:rsidDel="00000000" w:rsidR="00000000" w:rsidRPr="00000000">
        <w:rPr>
          <w:sz w:val="24"/>
          <w:szCs w:val="24"/>
          <w:rtl w:val="0"/>
        </w:rPr>
        <w:t xml:space="preserve">   if (y == N) { </w:t>
      </w:r>
    </w:p>
    <w:p w:rsidR="00000000" w:rsidDel="00000000" w:rsidP="00000000" w:rsidRDefault="00000000" w:rsidRPr="00000000" w14:paraId="0000019B">
      <w:pPr>
        <w:rPr>
          <w:sz w:val="24"/>
          <w:szCs w:val="24"/>
        </w:rPr>
      </w:pPr>
      <w:r w:rsidDel="00000000" w:rsidR="00000000" w:rsidRPr="00000000">
        <w:rPr>
          <w:sz w:val="24"/>
          <w:szCs w:val="24"/>
          <w:rtl w:val="0"/>
        </w:rPr>
        <w:t xml:space="preserve">      printGraph(graph);</w:t>
      </w:r>
    </w:p>
    <w:p w:rsidR="00000000" w:rsidDel="00000000" w:rsidP="00000000" w:rsidRDefault="00000000" w:rsidRPr="00000000" w14:paraId="0000019C">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19D">
      <w:pPr>
        <w:rPr>
          <w:sz w:val="24"/>
          <w:szCs w:val="24"/>
        </w:rPr>
      </w:pPr>
      <w:r w:rsidDel="00000000" w:rsidR="00000000" w:rsidRPr="00000000">
        <w:rPr>
          <w:sz w:val="24"/>
          <w:szCs w:val="24"/>
          <w:rtl w:val="0"/>
        </w:rPr>
        <w:t xml:space="preserve">   }</w:t>
      </w:r>
    </w:p>
    <w:p w:rsidR="00000000" w:rsidDel="00000000" w:rsidP="00000000" w:rsidRDefault="00000000" w:rsidRPr="00000000" w14:paraId="0000019E">
      <w:pPr>
        <w:rPr>
          <w:sz w:val="24"/>
          <w:szCs w:val="24"/>
        </w:rPr>
      </w:pPr>
      <w:r w:rsidDel="00000000" w:rsidR="00000000" w:rsidRPr="00000000">
        <w:rPr>
          <w:sz w:val="24"/>
          <w:szCs w:val="24"/>
          <w:rtl w:val="0"/>
        </w:rPr>
        <w:t xml:space="preserve">   for (int i = 0; i &lt; N; i++) { </w:t>
      </w:r>
    </w:p>
    <w:p w:rsidR="00000000" w:rsidDel="00000000" w:rsidP="00000000" w:rsidRDefault="00000000" w:rsidRPr="00000000" w14:paraId="0000019F">
      <w:pPr>
        <w:rPr>
          <w:sz w:val="24"/>
          <w:szCs w:val="24"/>
        </w:rPr>
      </w:pPr>
      <w:r w:rsidDel="00000000" w:rsidR="00000000" w:rsidRPr="00000000">
        <w:rPr>
          <w:sz w:val="24"/>
          <w:szCs w:val="24"/>
          <w:rtl w:val="0"/>
        </w:rPr>
        <w:t xml:space="preserve">      if (CheckIF(graph, i, y) ) {</w:t>
      </w:r>
    </w:p>
    <w:p w:rsidR="00000000" w:rsidDel="00000000" w:rsidP="00000000" w:rsidRDefault="00000000" w:rsidRPr="00000000" w14:paraId="000001A0">
      <w:pPr>
        <w:rPr>
          <w:sz w:val="24"/>
          <w:szCs w:val="24"/>
        </w:rPr>
      </w:pPr>
      <w:r w:rsidDel="00000000" w:rsidR="00000000" w:rsidRPr="00000000">
        <w:rPr>
          <w:sz w:val="24"/>
          <w:szCs w:val="24"/>
          <w:rtl w:val="0"/>
        </w:rPr>
        <w:t xml:space="preserve">         graph[i][y] = 1;</w:t>
      </w:r>
    </w:p>
    <w:p w:rsidR="00000000" w:rsidDel="00000000" w:rsidP="00000000" w:rsidRDefault="00000000" w:rsidRPr="00000000" w14:paraId="000001A1">
      <w:pPr>
        <w:rPr>
          <w:sz w:val="24"/>
          <w:szCs w:val="24"/>
        </w:rPr>
      </w:pPr>
      <w:r w:rsidDel="00000000" w:rsidR="00000000" w:rsidRPr="00000000">
        <w:rPr>
          <w:sz w:val="24"/>
          <w:szCs w:val="24"/>
          <w:rtl w:val="0"/>
        </w:rPr>
        <w:t xml:space="preserve">       if ( Solve(graph, y + 1)) </w:t>
      </w:r>
    </w:p>
    <w:p w:rsidR="00000000" w:rsidDel="00000000" w:rsidP="00000000" w:rsidRDefault="00000000" w:rsidRPr="00000000" w14:paraId="000001A2">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1A3">
      <w:pPr>
        <w:rPr>
          <w:sz w:val="24"/>
          <w:szCs w:val="24"/>
        </w:rPr>
      </w:pPr>
      <w:r w:rsidDel="00000000" w:rsidR="00000000" w:rsidRPr="00000000">
        <w:rPr>
          <w:sz w:val="24"/>
          <w:szCs w:val="24"/>
          <w:rtl w:val="0"/>
        </w:rPr>
        <w:t xml:space="preserve">         graph[i][y] = 0;      }</w:t>
      </w:r>
    </w:p>
    <w:p w:rsidR="00000000" w:rsidDel="00000000" w:rsidP="00000000" w:rsidRDefault="00000000" w:rsidRPr="00000000" w14:paraId="000001A4">
      <w:pPr>
        <w:rPr>
          <w:sz w:val="24"/>
          <w:szCs w:val="24"/>
        </w:rPr>
      </w:pPr>
      <w:r w:rsidDel="00000000" w:rsidR="00000000" w:rsidRPr="00000000">
        <w:rPr>
          <w:sz w:val="24"/>
          <w:szCs w:val="24"/>
          <w:rtl w:val="0"/>
        </w:rPr>
        <w:t xml:space="preserve">   }</w:t>
      </w:r>
    </w:p>
    <w:p w:rsidR="00000000" w:rsidDel="00000000" w:rsidP="00000000" w:rsidRDefault="00000000" w:rsidRPr="00000000" w14:paraId="000001A5">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1A6">
      <w:pPr>
        <w:rPr>
          <w:sz w:val="24"/>
          <w:szCs w:val="24"/>
        </w:rPr>
      </w:pPr>
      <w:r w:rsidDel="00000000" w:rsidR="00000000" w:rsidRPr="00000000">
        <w:rPr>
          <w:sz w:val="24"/>
          <w:szCs w:val="24"/>
          <w:rtl w:val="0"/>
        </w:rPr>
        <w:t xml:space="preserve">}</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void checkSolution() {</w:t>
      </w:r>
    </w:p>
    <w:p w:rsidR="00000000" w:rsidDel="00000000" w:rsidP="00000000" w:rsidRDefault="00000000" w:rsidRPr="00000000" w14:paraId="000001A9">
      <w:pPr>
        <w:rPr>
          <w:sz w:val="24"/>
          <w:szCs w:val="24"/>
        </w:rPr>
      </w:pPr>
      <w:r w:rsidDel="00000000" w:rsidR="00000000" w:rsidRPr="00000000">
        <w:rPr>
          <w:sz w:val="24"/>
          <w:szCs w:val="24"/>
          <w:rtl w:val="0"/>
        </w:rPr>
        <w:t xml:space="preserve">   int graph[max][max];</w:t>
      </w:r>
    </w:p>
    <w:p w:rsidR="00000000" w:rsidDel="00000000" w:rsidP="00000000" w:rsidRDefault="00000000" w:rsidRPr="00000000" w14:paraId="000001AA">
      <w:pPr>
        <w:rPr>
          <w:sz w:val="24"/>
          <w:szCs w:val="24"/>
        </w:rPr>
      </w:pPr>
      <w:r w:rsidDel="00000000" w:rsidR="00000000" w:rsidRPr="00000000">
        <w:rPr>
          <w:sz w:val="24"/>
          <w:szCs w:val="24"/>
          <w:rtl w:val="0"/>
        </w:rPr>
        <w:t xml:space="preserve">   memset(graph, 0, sizeof(graph));</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   if ( Solve(graph, 0) == false ) { </w:t>
      </w:r>
    </w:p>
    <w:p w:rsidR="00000000" w:rsidDel="00000000" w:rsidP="00000000" w:rsidRDefault="00000000" w:rsidRPr="00000000" w14:paraId="000001AD">
      <w:pPr>
        <w:rPr>
          <w:sz w:val="24"/>
          <w:szCs w:val="24"/>
        </w:rPr>
      </w:pPr>
      <w:r w:rsidDel="00000000" w:rsidR="00000000" w:rsidRPr="00000000">
        <w:rPr>
          <w:sz w:val="24"/>
          <w:szCs w:val="24"/>
          <w:rtl w:val="0"/>
        </w:rPr>
        <w:t xml:space="preserve">      cout &lt;&lt; "Solution does not exist";</w:t>
      </w:r>
    </w:p>
    <w:p w:rsidR="00000000" w:rsidDel="00000000" w:rsidP="00000000" w:rsidRDefault="00000000" w:rsidRPr="00000000" w14:paraId="000001AE">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AF">
      <w:pPr>
        <w:rPr>
          <w:sz w:val="24"/>
          <w:szCs w:val="24"/>
        </w:rPr>
      </w:pPr>
      <w:r w:rsidDel="00000000" w:rsidR="00000000" w:rsidRPr="00000000">
        <w:rPr>
          <w:sz w:val="24"/>
          <w:szCs w:val="24"/>
          <w:rtl w:val="0"/>
        </w:rPr>
        <w:t xml:space="preserve">   }</w:t>
      </w:r>
    </w:p>
    <w:p w:rsidR="00000000" w:rsidDel="00000000" w:rsidP="00000000" w:rsidRDefault="00000000" w:rsidRPr="00000000" w14:paraId="000001B0">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B1">
      <w:pPr>
        <w:rPr>
          <w:sz w:val="24"/>
          <w:szCs w:val="24"/>
        </w:rPr>
      </w:pPr>
      <w:r w:rsidDel="00000000" w:rsidR="00000000" w:rsidRPr="00000000">
        <w:rPr>
          <w:sz w:val="24"/>
          <w:szCs w:val="24"/>
          <w:rtl w:val="0"/>
        </w:rPr>
        <w:t xml:space="preserve">}</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1B4">
      <w:pPr>
        <w:rPr>
          <w:sz w:val="24"/>
          <w:szCs w:val="24"/>
        </w:rPr>
      </w:pPr>
      <w:r w:rsidDel="00000000" w:rsidR="00000000" w:rsidRPr="00000000">
        <w:rPr>
          <w:sz w:val="24"/>
          <w:szCs w:val="24"/>
          <w:rtl w:val="0"/>
        </w:rPr>
        <w:t xml:space="preserve">   checkSolution();</w:t>
      </w:r>
    </w:p>
    <w:p w:rsidR="00000000" w:rsidDel="00000000" w:rsidP="00000000" w:rsidRDefault="00000000" w:rsidRPr="00000000" w14:paraId="000001B5">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1B6">
      <w:pPr>
        <w:rPr>
          <w:sz w:val="24"/>
          <w:szCs w:val="24"/>
        </w:rPr>
      </w:pPr>
      <w:r w:rsidDel="00000000" w:rsidR="00000000" w:rsidRPr="00000000">
        <w:rPr>
          <w:sz w:val="24"/>
          <w:szCs w:val="24"/>
          <w:rtl w:val="0"/>
        </w:rPr>
        <w:t xml:space="preserve">}</w:t>
      </w:r>
    </w:p>
    <w:p w:rsidR="00000000" w:rsidDel="00000000" w:rsidP="00000000" w:rsidRDefault="00000000" w:rsidRPr="00000000" w14:paraId="000001B7">
      <w:pPr>
        <w:rPr>
          <w:sz w:val="42"/>
          <w:szCs w:val="42"/>
        </w:rPr>
      </w:pPr>
      <w:r w:rsidDel="00000000" w:rsidR="00000000" w:rsidRPr="00000000">
        <w:rPr>
          <w:rtl w:val="0"/>
        </w:rPr>
      </w:r>
    </w:p>
    <w:p w:rsidR="00000000" w:rsidDel="00000000" w:rsidP="00000000" w:rsidRDefault="00000000" w:rsidRPr="00000000" w14:paraId="000001B8">
      <w:pPr>
        <w:rPr>
          <w:sz w:val="42"/>
          <w:szCs w:val="42"/>
        </w:rPr>
      </w:pPr>
      <w:r w:rsidDel="00000000" w:rsidR="00000000" w:rsidRPr="00000000">
        <w:rPr>
          <w:rtl w:val="0"/>
        </w:rPr>
      </w:r>
    </w:p>
    <w:p w:rsidR="00000000" w:rsidDel="00000000" w:rsidP="00000000" w:rsidRDefault="00000000" w:rsidRPr="00000000" w14:paraId="000001B9">
      <w:pPr>
        <w:rPr>
          <w:sz w:val="42"/>
          <w:szCs w:val="42"/>
        </w:rPr>
      </w:pPr>
      <w:r w:rsidDel="00000000" w:rsidR="00000000" w:rsidRPr="00000000">
        <w:rPr>
          <w:rtl w:val="0"/>
        </w:rPr>
      </w:r>
    </w:p>
    <w:p w:rsidR="00000000" w:rsidDel="00000000" w:rsidP="00000000" w:rsidRDefault="00000000" w:rsidRPr="00000000" w14:paraId="000001BA">
      <w:pPr>
        <w:rPr>
          <w:sz w:val="42"/>
          <w:szCs w:val="42"/>
        </w:rPr>
      </w:pPr>
      <w:r w:rsidDel="00000000" w:rsidR="00000000" w:rsidRPr="00000000">
        <w:rPr>
          <w:rtl w:val="0"/>
        </w:rPr>
      </w:r>
    </w:p>
    <w:p w:rsidR="00000000" w:rsidDel="00000000" w:rsidP="00000000" w:rsidRDefault="00000000" w:rsidRPr="00000000" w14:paraId="000001BB">
      <w:pPr>
        <w:rPr>
          <w:sz w:val="42"/>
          <w:szCs w:val="42"/>
        </w:rPr>
      </w:pPr>
      <w:r w:rsidDel="00000000" w:rsidR="00000000" w:rsidRPr="00000000">
        <w:rPr>
          <w:rtl w:val="0"/>
        </w:rPr>
      </w:r>
    </w:p>
    <w:p w:rsidR="00000000" w:rsidDel="00000000" w:rsidP="00000000" w:rsidRDefault="00000000" w:rsidRPr="00000000" w14:paraId="000001BC">
      <w:pPr>
        <w:rPr>
          <w:sz w:val="42"/>
          <w:szCs w:val="42"/>
        </w:rPr>
      </w:pPr>
      <w:r w:rsidDel="00000000" w:rsidR="00000000" w:rsidRPr="00000000">
        <w:rPr>
          <w:rtl w:val="0"/>
        </w:rPr>
      </w:r>
    </w:p>
    <w:p w:rsidR="00000000" w:rsidDel="00000000" w:rsidP="00000000" w:rsidRDefault="00000000" w:rsidRPr="00000000" w14:paraId="000001BD">
      <w:pPr>
        <w:rPr>
          <w:sz w:val="42"/>
          <w:szCs w:val="42"/>
        </w:rPr>
      </w:pPr>
      <w:r w:rsidDel="00000000" w:rsidR="00000000" w:rsidRPr="00000000">
        <w:rPr>
          <w:rtl w:val="0"/>
        </w:rPr>
      </w:r>
    </w:p>
    <w:p w:rsidR="00000000" w:rsidDel="00000000" w:rsidP="00000000" w:rsidRDefault="00000000" w:rsidRPr="00000000" w14:paraId="000001BE">
      <w:pPr>
        <w:rPr>
          <w:sz w:val="42"/>
          <w:szCs w:val="42"/>
        </w:rPr>
      </w:pPr>
      <w:r w:rsidDel="00000000" w:rsidR="00000000" w:rsidRPr="00000000">
        <w:rPr>
          <w:rtl w:val="0"/>
        </w:rPr>
      </w:r>
    </w:p>
    <w:p w:rsidR="00000000" w:rsidDel="00000000" w:rsidP="00000000" w:rsidRDefault="00000000" w:rsidRPr="00000000" w14:paraId="000001BF">
      <w:pPr>
        <w:rPr>
          <w:sz w:val="42"/>
          <w:szCs w:val="42"/>
        </w:rPr>
      </w:pPr>
      <w:r w:rsidDel="00000000" w:rsidR="00000000" w:rsidRPr="00000000">
        <w:rPr>
          <w:rtl w:val="0"/>
        </w:rPr>
      </w:r>
    </w:p>
    <w:p w:rsidR="00000000" w:rsidDel="00000000" w:rsidP="00000000" w:rsidRDefault="00000000" w:rsidRPr="00000000" w14:paraId="000001C0">
      <w:pPr>
        <w:rPr>
          <w:sz w:val="42"/>
          <w:szCs w:val="42"/>
        </w:rPr>
      </w:pPr>
      <w:r w:rsidDel="00000000" w:rsidR="00000000" w:rsidRPr="00000000">
        <w:rPr>
          <w:rtl w:val="0"/>
        </w:rPr>
      </w:r>
    </w:p>
    <w:p w:rsidR="00000000" w:rsidDel="00000000" w:rsidP="00000000" w:rsidRDefault="00000000" w:rsidRPr="00000000" w14:paraId="000001C1">
      <w:pPr>
        <w:rPr>
          <w:sz w:val="42"/>
          <w:szCs w:val="42"/>
        </w:rPr>
      </w:pPr>
      <w:r w:rsidDel="00000000" w:rsidR="00000000" w:rsidRPr="00000000">
        <w:rPr>
          <w:rtl w:val="0"/>
        </w:rPr>
      </w:r>
    </w:p>
    <w:p w:rsidR="00000000" w:rsidDel="00000000" w:rsidP="00000000" w:rsidRDefault="00000000" w:rsidRPr="00000000" w14:paraId="000001C2">
      <w:pPr>
        <w:rPr>
          <w:sz w:val="42"/>
          <w:szCs w:val="42"/>
        </w:rPr>
      </w:pPr>
      <w:r w:rsidDel="00000000" w:rsidR="00000000" w:rsidRPr="00000000">
        <w:rPr>
          <w:rtl w:val="0"/>
        </w:rPr>
      </w:r>
    </w:p>
    <w:p w:rsidR="00000000" w:rsidDel="00000000" w:rsidP="00000000" w:rsidRDefault="00000000" w:rsidRPr="00000000" w14:paraId="000001C3">
      <w:pPr>
        <w:rPr>
          <w:sz w:val="42"/>
          <w:szCs w:val="42"/>
        </w:rPr>
      </w:pPr>
      <w:r w:rsidDel="00000000" w:rsidR="00000000" w:rsidRPr="00000000">
        <w:rPr>
          <w:rtl w:val="0"/>
        </w:rPr>
      </w:r>
    </w:p>
    <w:p w:rsidR="00000000" w:rsidDel="00000000" w:rsidP="00000000" w:rsidRDefault="00000000" w:rsidRPr="00000000" w14:paraId="000001C4">
      <w:pPr>
        <w:rPr>
          <w:sz w:val="42"/>
          <w:szCs w:val="42"/>
        </w:rPr>
      </w:pPr>
      <w:r w:rsidDel="00000000" w:rsidR="00000000" w:rsidRPr="00000000">
        <w:rPr>
          <w:rtl w:val="0"/>
        </w:rPr>
      </w:r>
    </w:p>
    <w:p w:rsidR="00000000" w:rsidDel="00000000" w:rsidP="00000000" w:rsidRDefault="00000000" w:rsidRPr="00000000" w14:paraId="000001C5">
      <w:pPr>
        <w:rPr>
          <w:sz w:val="42"/>
          <w:szCs w:val="42"/>
        </w:rPr>
      </w:pPr>
      <w:r w:rsidDel="00000000" w:rsidR="00000000" w:rsidRPr="00000000">
        <w:rPr>
          <w:rtl w:val="0"/>
        </w:rPr>
      </w:r>
    </w:p>
    <w:p w:rsidR="00000000" w:rsidDel="00000000" w:rsidP="00000000" w:rsidRDefault="00000000" w:rsidRPr="00000000" w14:paraId="000001C6">
      <w:pPr>
        <w:rPr>
          <w:sz w:val="42"/>
          <w:szCs w:val="42"/>
        </w:rPr>
      </w:pPr>
      <w:r w:rsidDel="00000000" w:rsidR="00000000" w:rsidRPr="00000000">
        <w:rPr>
          <w:rtl w:val="0"/>
        </w:rPr>
      </w:r>
    </w:p>
    <w:p w:rsidR="00000000" w:rsidDel="00000000" w:rsidP="00000000" w:rsidRDefault="00000000" w:rsidRPr="00000000" w14:paraId="000001C7">
      <w:pPr>
        <w:rPr>
          <w:sz w:val="42"/>
          <w:szCs w:val="42"/>
        </w:rPr>
      </w:pPr>
      <w:r w:rsidDel="00000000" w:rsidR="00000000" w:rsidRPr="00000000">
        <w:rPr>
          <w:sz w:val="42"/>
          <w:szCs w:val="42"/>
          <w:rtl w:val="0"/>
        </w:rPr>
        <w:t xml:space="preserve">Question 22</w:t>
      </w:r>
      <w:r w:rsidDel="00000000" w:rsidR="00000000" w:rsidRPr="00000000">
        <w:rPr>
          <w:rtl w:val="0"/>
        </w:rPr>
      </w:r>
    </w:p>
    <w:p w:rsidR="00000000" w:rsidDel="00000000" w:rsidP="00000000" w:rsidRDefault="00000000" w:rsidRPr="00000000" w14:paraId="000001C8">
      <w:pPr>
        <w:shd w:fill="fdfdfd" w:val="clear"/>
        <w:spacing w:line="392.72727272727275" w:lineRule="auto"/>
        <w:jc w:val="both"/>
        <w:rPr>
          <w:b w:val="1"/>
          <w:color w:val="3a3a3a"/>
          <w:sz w:val="23"/>
          <w:szCs w:val="23"/>
          <w:highlight w:val="white"/>
        </w:rPr>
      </w:pPr>
      <w:r w:rsidDel="00000000" w:rsidR="00000000" w:rsidRPr="00000000">
        <w:rPr>
          <w:b w:val="1"/>
          <w:color w:val="3a3a3a"/>
          <w:sz w:val="15"/>
          <w:szCs w:val="15"/>
          <w:highlight w:val="white"/>
          <w:rtl w:val="0"/>
        </w:rPr>
        <w:t xml:space="preserve"> </w:t>
      </w:r>
      <w:r w:rsidDel="00000000" w:rsidR="00000000" w:rsidRPr="00000000">
        <w:rPr>
          <w:b w:val="1"/>
          <w:color w:val="3a3a3a"/>
          <w:sz w:val="23"/>
          <w:szCs w:val="23"/>
          <w:highlight w:val="white"/>
          <w:rtl w:val="0"/>
        </w:rPr>
        <w:t xml:space="preserve">Identify the correct Bellman Ford Algorithm.</w:t>
      </w:r>
    </w:p>
    <w:p w:rsidR="00000000" w:rsidDel="00000000" w:rsidP="00000000" w:rsidRDefault="00000000" w:rsidRPr="00000000" w14:paraId="000001C9">
      <w:pPr>
        <w:shd w:fill="ffffff" w:val="clear"/>
        <w:spacing w:after="360" w:before="240" w:lineRule="auto"/>
        <w:jc w:val="both"/>
        <w:rPr>
          <w:b w:val="1"/>
          <w:color w:val="3a3a3a"/>
          <w:sz w:val="21"/>
          <w:szCs w:val="21"/>
          <w:highlight w:val="white"/>
        </w:rPr>
      </w:pPr>
      <w:r w:rsidDel="00000000" w:rsidR="00000000" w:rsidRPr="00000000">
        <w:rPr>
          <w:b w:val="1"/>
          <w:color w:val="3a3a3a"/>
          <w:sz w:val="17"/>
          <w:szCs w:val="17"/>
          <w:highlight w:val="white"/>
          <w:rtl w:val="0"/>
        </w:rPr>
        <w:t xml:space="preserve">a)</w:t>
      </w:r>
      <w:r w:rsidDel="00000000" w:rsidR="00000000" w:rsidRPr="00000000">
        <w:rPr>
          <w:rtl w:val="0"/>
        </w:rPr>
      </w:r>
    </w:p>
    <w:p w:rsidR="00000000" w:rsidDel="00000000" w:rsidP="00000000" w:rsidRDefault="00000000" w:rsidRPr="00000000" w14:paraId="000001CA">
      <w:pPr>
        <w:shd w:fill="f4f4f4" w:val="clear"/>
        <w:spacing w:before="240" w:lineRule="auto"/>
        <w:jc w:val="both"/>
        <w:rPr>
          <w:rFonts w:ascii="Courier New" w:cs="Courier New" w:eastAsia="Courier New" w:hAnsi="Courier New"/>
          <w:b w:val="1"/>
          <w:color w:val="0000dd"/>
          <w:sz w:val="18"/>
          <w:szCs w:val="18"/>
          <w:highlight w:val="white"/>
        </w:rPr>
      </w:pPr>
      <w:r w:rsidDel="00000000" w:rsidR="00000000" w:rsidRPr="00000000">
        <w:rPr>
          <w:rFonts w:ascii="Courier New" w:cs="Courier New" w:eastAsia="Courier New" w:hAnsi="Courier New"/>
          <w:b w:val="1"/>
          <w:color w:val="b1b100"/>
          <w:sz w:val="18"/>
          <w:szCs w:val="18"/>
          <w:highlight w:val="white"/>
          <w:rtl w:val="0"/>
        </w:rPr>
        <w:t xml:space="preserve">for</w:t>
      </w:r>
      <w:r w:rsidDel="00000000" w:rsidR="00000000" w:rsidRPr="00000000">
        <w:rPr>
          <w:rFonts w:ascii="Courier New" w:cs="Courier New" w:eastAsia="Courier New" w:hAnsi="Courier New"/>
          <w:b w:val="1"/>
          <w:color w:val="3a3a3a"/>
          <w:sz w:val="18"/>
          <w:szCs w:val="18"/>
          <w:highlight w:val="white"/>
          <w:rtl w:val="0"/>
        </w:rPr>
        <w:t xml:space="preserve"> i</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0000dd"/>
          <w:sz w:val="18"/>
          <w:szCs w:val="18"/>
          <w:highlight w:val="white"/>
          <w:rtl w:val="0"/>
        </w:rPr>
        <w:t xml:space="preserve">1</w:t>
      </w:r>
      <w:r w:rsidDel="00000000" w:rsidR="00000000" w:rsidRPr="00000000">
        <w:rPr>
          <w:rFonts w:ascii="Courier New" w:cs="Courier New" w:eastAsia="Courier New" w:hAnsi="Courier New"/>
          <w:b w:val="1"/>
          <w:color w:val="3a3a3a"/>
          <w:sz w:val="18"/>
          <w:szCs w:val="18"/>
          <w:highlight w:val="white"/>
          <w:rtl w:val="0"/>
        </w:rPr>
        <w:t xml:space="preserve"> to V</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g</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0000dd"/>
          <w:sz w:val="18"/>
          <w:szCs w:val="18"/>
          <w:highlight w:val="white"/>
          <w:rtl w:val="0"/>
        </w:rPr>
        <w:t xml:space="preserve">1</w:t>
      </w:r>
    </w:p>
    <w:p w:rsidR="00000000" w:rsidDel="00000000" w:rsidP="00000000" w:rsidRDefault="00000000" w:rsidRPr="00000000" w14:paraId="000001CB">
      <w:pPr>
        <w:shd w:fill="f4f4f4" w:val="clear"/>
        <w:spacing w:before="240" w:lineRule="auto"/>
        <w:jc w:val="both"/>
        <w:rPr>
          <w:rFonts w:ascii="Courier New" w:cs="Courier New" w:eastAsia="Courier New" w:hAnsi="Courier New"/>
          <w:b w:val="1"/>
          <w:color w:val="009900"/>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tab/>
      </w:r>
      <w:r w:rsidDel="00000000" w:rsidR="00000000" w:rsidRPr="00000000">
        <w:rPr>
          <w:rFonts w:ascii="Courier New" w:cs="Courier New" w:eastAsia="Courier New" w:hAnsi="Courier New"/>
          <w:b w:val="1"/>
          <w:color w:val="b1b100"/>
          <w:sz w:val="18"/>
          <w:szCs w:val="18"/>
          <w:highlight w:val="white"/>
          <w:rtl w:val="0"/>
        </w:rPr>
        <w:t xml:space="preserve">do</w:t>
      </w:r>
      <w:r w:rsidDel="00000000" w:rsidR="00000000" w:rsidRPr="00000000">
        <w:rPr>
          <w:rFonts w:ascii="Courier New" w:cs="Courier New" w:eastAsia="Courier New" w:hAnsi="Courier New"/>
          <w:b w:val="1"/>
          <w:color w:val="3a3a3a"/>
          <w:sz w:val="18"/>
          <w:szCs w:val="18"/>
          <w:highlight w:val="white"/>
          <w:rtl w:val="0"/>
        </w:rPr>
        <w:t xml:space="preserve"> </w:t>
      </w:r>
      <w:r w:rsidDel="00000000" w:rsidR="00000000" w:rsidRPr="00000000">
        <w:rPr>
          <w:rFonts w:ascii="Courier New" w:cs="Courier New" w:eastAsia="Courier New" w:hAnsi="Courier New"/>
          <w:b w:val="1"/>
          <w:color w:val="b1b100"/>
          <w:sz w:val="18"/>
          <w:szCs w:val="18"/>
          <w:highlight w:val="white"/>
          <w:rtl w:val="0"/>
        </w:rPr>
        <w:t xml:space="preserve">for</w:t>
      </w:r>
      <w:r w:rsidDel="00000000" w:rsidR="00000000" w:rsidRPr="00000000">
        <w:rPr>
          <w:rFonts w:ascii="Courier New" w:cs="Courier New" w:eastAsia="Courier New" w:hAnsi="Courier New"/>
          <w:b w:val="1"/>
          <w:color w:val="3a3a3a"/>
          <w:sz w:val="18"/>
          <w:szCs w:val="18"/>
          <w:highlight w:val="white"/>
          <w:rtl w:val="0"/>
        </w:rPr>
        <w:t xml:space="preserve"> each edge </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 in E</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g</w:t>
      </w:r>
      <w:r w:rsidDel="00000000" w:rsidR="00000000" w:rsidRPr="00000000">
        <w:rPr>
          <w:rFonts w:ascii="Courier New" w:cs="Courier New" w:eastAsia="Courier New" w:hAnsi="Courier New"/>
          <w:b w:val="1"/>
          <w:color w:val="009900"/>
          <w:sz w:val="18"/>
          <w:szCs w:val="18"/>
          <w:highlight w:val="white"/>
          <w:rtl w:val="0"/>
        </w:rPr>
        <w:t xml:space="preserve">]</w:t>
      </w:r>
    </w:p>
    <w:p w:rsidR="00000000" w:rsidDel="00000000" w:rsidP="00000000" w:rsidRDefault="00000000" w:rsidRPr="00000000" w14:paraId="000001CC">
      <w:pPr>
        <w:shd w:fill="f4f4f4" w:val="clear"/>
        <w:spacing w:before="240" w:lineRule="auto"/>
        <w:jc w:val="both"/>
        <w:rPr>
          <w:rFonts w:ascii="Courier New" w:cs="Courier New" w:eastAsia="Courier New" w:hAnsi="Courier New"/>
          <w:b w:val="1"/>
          <w:color w:val="009900"/>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tab/>
      </w:r>
      <w:r w:rsidDel="00000000" w:rsidR="00000000" w:rsidRPr="00000000">
        <w:rPr>
          <w:rFonts w:ascii="Courier New" w:cs="Courier New" w:eastAsia="Courier New" w:hAnsi="Courier New"/>
          <w:b w:val="1"/>
          <w:color w:val="b1b100"/>
          <w:sz w:val="18"/>
          <w:szCs w:val="18"/>
          <w:highlight w:val="white"/>
          <w:rtl w:val="0"/>
        </w:rPr>
        <w:t xml:space="preserve">do</w:t>
      </w:r>
      <w:r w:rsidDel="00000000" w:rsidR="00000000" w:rsidRPr="00000000">
        <w:rPr>
          <w:rFonts w:ascii="Courier New" w:cs="Courier New" w:eastAsia="Courier New" w:hAnsi="Courier New"/>
          <w:b w:val="1"/>
          <w:color w:val="3a3a3a"/>
          <w:sz w:val="18"/>
          <w:szCs w:val="18"/>
          <w:highlight w:val="white"/>
          <w:rtl w:val="0"/>
        </w:rPr>
        <w:t xml:space="preserve"> Relax</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w</w:t>
      </w:r>
      <w:r w:rsidDel="00000000" w:rsidR="00000000" w:rsidRPr="00000000">
        <w:rPr>
          <w:rFonts w:ascii="Courier New" w:cs="Courier New" w:eastAsia="Courier New" w:hAnsi="Courier New"/>
          <w:b w:val="1"/>
          <w:color w:val="009900"/>
          <w:sz w:val="18"/>
          <w:szCs w:val="18"/>
          <w:highlight w:val="white"/>
          <w:rtl w:val="0"/>
        </w:rPr>
        <w:t xml:space="preserve">)</w:t>
      </w:r>
    </w:p>
    <w:p w:rsidR="00000000" w:rsidDel="00000000" w:rsidP="00000000" w:rsidRDefault="00000000" w:rsidRPr="00000000" w14:paraId="000001CD">
      <w:pPr>
        <w:shd w:fill="f4f4f4" w:val="clear"/>
        <w:spacing w:before="240" w:lineRule="auto"/>
        <w:jc w:val="both"/>
        <w:rPr>
          <w:rFonts w:ascii="Courier New" w:cs="Courier New" w:eastAsia="Courier New" w:hAnsi="Courier New"/>
          <w:b w:val="1"/>
          <w:color w:val="009900"/>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r>
      <w:r w:rsidDel="00000000" w:rsidR="00000000" w:rsidRPr="00000000">
        <w:rPr>
          <w:rFonts w:ascii="Courier New" w:cs="Courier New" w:eastAsia="Courier New" w:hAnsi="Courier New"/>
          <w:b w:val="1"/>
          <w:color w:val="b1b100"/>
          <w:sz w:val="18"/>
          <w:szCs w:val="18"/>
          <w:highlight w:val="white"/>
          <w:rtl w:val="0"/>
        </w:rPr>
        <w:t xml:space="preserve">for</w:t>
      </w:r>
      <w:r w:rsidDel="00000000" w:rsidR="00000000" w:rsidRPr="00000000">
        <w:rPr>
          <w:rFonts w:ascii="Courier New" w:cs="Courier New" w:eastAsia="Courier New" w:hAnsi="Courier New"/>
          <w:b w:val="1"/>
          <w:color w:val="3a3a3a"/>
          <w:sz w:val="18"/>
          <w:szCs w:val="18"/>
          <w:highlight w:val="white"/>
          <w:rtl w:val="0"/>
        </w:rPr>
        <w:t xml:space="preserve"> each edge </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 in E</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g</w:t>
      </w:r>
      <w:r w:rsidDel="00000000" w:rsidR="00000000" w:rsidRPr="00000000">
        <w:rPr>
          <w:rFonts w:ascii="Courier New" w:cs="Courier New" w:eastAsia="Courier New" w:hAnsi="Courier New"/>
          <w:b w:val="1"/>
          <w:color w:val="009900"/>
          <w:sz w:val="18"/>
          <w:szCs w:val="18"/>
          <w:highlight w:val="white"/>
          <w:rtl w:val="0"/>
        </w:rPr>
        <w:t xml:space="preserve">]</w:t>
      </w:r>
    </w:p>
    <w:p w:rsidR="00000000" w:rsidDel="00000000" w:rsidP="00000000" w:rsidRDefault="00000000" w:rsidRPr="00000000" w14:paraId="000001CE">
      <w:pPr>
        <w:shd w:fill="f4f4f4" w:val="clear"/>
        <w:spacing w:before="240" w:lineRule="auto"/>
        <w:jc w:val="both"/>
        <w:rPr>
          <w:rFonts w:ascii="Courier New" w:cs="Courier New" w:eastAsia="Courier New" w:hAnsi="Courier New"/>
          <w:b w:val="1"/>
          <w:color w:val="009900"/>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tab/>
      </w:r>
      <w:r w:rsidDel="00000000" w:rsidR="00000000" w:rsidRPr="00000000">
        <w:rPr>
          <w:rFonts w:ascii="Courier New" w:cs="Courier New" w:eastAsia="Courier New" w:hAnsi="Courier New"/>
          <w:b w:val="1"/>
          <w:color w:val="b1b100"/>
          <w:sz w:val="18"/>
          <w:szCs w:val="18"/>
          <w:highlight w:val="white"/>
          <w:rtl w:val="0"/>
        </w:rPr>
        <w:t xml:space="preserve">do</w:t>
      </w:r>
      <w:r w:rsidDel="00000000" w:rsidR="00000000" w:rsidRPr="00000000">
        <w:rPr>
          <w:rFonts w:ascii="Courier New" w:cs="Courier New" w:eastAsia="Courier New" w:hAnsi="Courier New"/>
          <w:b w:val="1"/>
          <w:color w:val="3a3a3a"/>
          <w:sz w:val="18"/>
          <w:szCs w:val="18"/>
          <w:highlight w:val="white"/>
          <w:rtl w:val="0"/>
        </w:rPr>
        <w:t xml:space="preserve"> </w:t>
      </w:r>
      <w:r w:rsidDel="00000000" w:rsidR="00000000" w:rsidRPr="00000000">
        <w:rPr>
          <w:rFonts w:ascii="Courier New" w:cs="Courier New" w:eastAsia="Courier New" w:hAnsi="Courier New"/>
          <w:b w:val="1"/>
          <w:color w:val="b1b100"/>
          <w:sz w:val="18"/>
          <w:szCs w:val="18"/>
          <w:highlight w:val="white"/>
          <w:rtl w:val="0"/>
        </w:rPr>
        <w:t xml:space="preserve">if</w:t>
      </w:r>
      <w:r w:rsidDel="00000000" w:rsidR="00000000" w:rsidRPr="00000000">
        <w:rPr>
          <w:rFonts w:ascii="Courier New" w:cs="Courier New" w:eastAsia="Courier New" w:hAnsi="Courier New"/>
          <w:b w:val="1"/>
          <w:color w:val="3a3a3a"/>
          <w:sz w:val="18"/>
          <w:szCs w:val="18"/>
          <w:highlight w:val="white"/>
          <w:rtl w:val="0"/>
        </w:rPr>
        <w:t xml:space="preserve"> d</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39933"/>
          <w:sz w:val="18"/>
          <w:szCs w:val="18"/>
          <w:highlight w:val="white"/>
          <w:rtl w:val="0"/>
        </w:rPr>
        <w:t xml:space="preserve">&gt;</w:t>
      </w:r>
      <w:r w:rsidDel="00000000" w:rsidR="00000000" w:rsidRPr="00000000">
        <w:rPr>
          <w:rFonts w:ascii="Courier New" w:cs="Courier New" w:eastAsia="Courier New" w:hAnsi="Courier New"/>
          <w:b w:val="1"/>
          <w:color w:val="3a3a3a"/>
          <w:sz w:val="18"/>
          <w:szCs w:val="18"/>
          <w:highlight w:val="white"/>
          <w:rtl w:val="0"/>
        </w:rPr>
        <w:t xml:space="preserve">d</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w</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009900"/>
          <w:sz w:val="18"/>
          <w:szCs w:val="18"/>
          <w:highlight w:val="white"/>
          <w:rtl w:val="0"/>
        </w:rPr>
        <w:t xml:space="preserve">)</w:t>
      </w:r>
    </w:p>
    <w:p w:rsidR="00000000" w:rsidDel="00000000" w:rsidP="00000000" w:rsidRDefault="00000000" w:rsidRPr="00000000" w14:paraId="000001CF">
      <w:pPr>
        <w:shd w:fill="f4f4f4" w:val="clear"/>
        <w:spacing w:before="240" w:lineRule="auto"/>
        <w:jc w:val="both"/>
        <w:rPr>
          <w:rFonts w:ascii="Courier New" w:cs="Courier New" w:eastAsia="Courier New" w:hAnsi="Courier New"/>
          <w:b w:val="1"/>
          <w:color w:val="3a3a3a"/>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tab/>
        <w:t xml:space="preserve">then </w:t>
      </w:r>
      <w:r w:rsidDel="00000000" w:rsidR="00000000" w:rsidRPr="00000000">
        <w:rPr>
          <w:rFonts w:ascii="Courier New" w:cs="Courier New" w:eastAsia="Courier New" w:hAnsi="Courier New"/>
          <w:b w:val="1"/>
          <w:color w:val="b1b100"/>
          <w:sz w:val="18"/>
          <w:szCs w:val="18"/>
          <w:highlight w:val="white"/>
          <w:rtl w:val="0"/>
        </w:rPr>
        <w:t xml:space="preserve">return</w:t>
      </w:r>
      <w:r w:rsidDel="00000000" w:rsidR="00000000" w:rsidRPr="00000000">
        <w:rPr>
          <w:rFonts w:ascii="Courier New" w:cs="Courier New" w:eastAsia="Courier New" w:hAnsi="Courier New"/>
          <w:b w:val="1"/>
          <w:color w:val="3a3a3a"/>
          <w:sz w:val="18"/>
          <w:szCs w:val="18"/>
          <w:highlight w:val="white"/>
          <w:rtl w:val="0"/>
        </w:rPr>
        <w:t xml:space="preserve"> False</w:t>
      </w:r>
    </w:p>
    <w:p w:rsidR="00000000" w:rsidDel="00000000" w:rsidP="00000000" w:rsidRDefault="00000000" w:rsidRPr="00000000" w14:paraId="000001D0">
      <w:pPr>
        <w:shd w:fill="f4f4f4" w:val="clear"/>
        <w:spacing w:after="100" w:before="240" w:lineRule="auto"/>
        <w:jc w:val="both"/>
        <w:rPr>
          <w:rFonts w:ascii="Courier New" w:cs="Courier New" w:eastAsia="Courier New" w:hAnsi="Courier New"/>
          <w:b w:val="1"/>
          <w:color w:val="3a3a3a"/>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r>
      <w:r w:rsidDel="00000000" w:rsidR="00000000" w:rsidRPr="00000000">
        <w:rPr>
          <w:rFonts w:ascii="Courier New" w:cs="Courier New" w:eastAsia="Courier New" w:hAnsi="Courier New"/>
          <w:b w:val="1"/>
          <w:color w:val="b1b100"/>
          <w:sz w:val="18"/>
          <w:szCs w:val="18"/>
          <w:highlight w:val="white"/>
          <w:rtl w:val="0"/>
        </w:rPr>
        <w:t xml:space="preserve">return</w:t>
      </w:r>
      <w:r w:rsidDel="00000000" w:rsidR="00000000" w:rsidRPr="00000000">
        <w:rPr>
          <w:rFonts w:ascii="Courier New" w:cs="Courier New" w:eastAsia="Courier New" w:hAnsi="Courier New"/>
          <w:b w:val="1"/>
          <w:color w:val="3a3a3a"/>
          <w:sz w:val="18"/>
          <w:szCs w:val="18"/>
          <w:highlight w:val="white"/>
          <w:rtl w:val="0"/>
        </w:rPr>
        <w:t xml:space="preserve"> True</w:t>
      </w:r>
    </w:p>
    <w:p w:rsidR="00000000" w:rsidDel="00000000" w:rsidP="00000000" w:rsidRDefault="00000000" w:rsidRPr="00000000" w14:paraId="000001D1">
      <w:pPr>
        <w:shd w:fill="ffffff" w:val="clear"/>
        <w:spacing w:after="360" w:before="240" w:lineRule="auto"/>
        <w:jc w:val="both"/>
        <w:rPr>
          <w:b w:val="1"/>
          <w:color w:val="3a3a3a"/>
          <w:sz w:val="13"/>
          <w:szCs w:val="13"/>
          <w:highlight w:val="white"/>
        </w:rPr>
      </w:pPr>
      <w:r w:rsidDel="00000000" w:rsidR="00000000" w:rsidRPr="00000000">
        <w:rPr>
          <w:b w:val="1"/>
          <w:color w:val="3a3a3a"/>
          <w:sz w:val="13"/>
          <w:szCs w:val="13"/>
          <w:highlight w:val="white"/>
          <w:rtl w:val="0"/>
        </w:rPr>
        <w:t xml:space="preserve">b)</w:t>
      </w:r>
    </w:p>
    <w:p w:rsidR="00000000" w:rsidDel="00000000" w:rsidP="00000000" w:rsidRDefault="00000000" w:rsidRPr="00000000" w14:paraId="000001D2">
      <w:pPr>
        <w:shd w:fill="f4f4f4" w:val="clear"/>
        <w:spacing w:before="240" w:lineRule="auto"/>
        <w:jc w:val="both"/>
        <w:rPr>
          <w:rFonts w:ascii="Courier New" w:cs="Courier New" w:eastAsia="Courier New" w:hAnsi="Courier New"/>
          <w:b w:val="1"/>
          <w:color w:val="0000dd"/>
          <w:sz w:val="18"/>
          <w:szCs w:val="18"/>
          <w:highlight w:val="white"/>
        </w:rPr>
      </w:pPr>
      <w:r w:rsidDel="00000000" w:rsidR="00000000" w:rsidRPr="00000000">
        <w:rPr>
          <w:rFonts w:ascii="Courier New" w:cs="Courier New" w:eastAsia="Courier New" w:hAnsi="Courier New"/>
          <w:b w:val="1"/>
          <w:color w:val="b1b100"/>
          <w:sz w:val="18"/>
          <w:szCs w:val="18"/>
          <w:highlight w:val="white"/>
          <w:rtl w:val="0"/>
        </w:rPr>
        <w:t xml:space="preserve">for</w:t>
      </w:r>
      <w:r w:rsidDel="00000000" w:rsidR="00000000" w:rsidRPr="00000000">
        <w:rPr>
          <w:rFonts w:ascii="Courier New" w:cs="Courier New" w:eastAsia="Courier New" w:hAnsi="Courier New"/>
          <w:b w:val="1"/>
          <w:color w:val="3a3a3a"/>
          <w:sz w:val="18"/>
          <w:szCs w:val="18"/>
          <w:highlight w:val="white"/>
          <w:rtl w:val="0"/>
        </w:rPr>
        <w:t xml:space="preserve"> i</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0000dd"/>
          <w:sz w:val="18"/>
          <w:szCs w:val="18"/>
          <w:highlight w:val="white"/>
          <w:rtl w:val="0"/>
        </w:rPr>
        <w:t xml:space="preserve">1</w:t>
      </w:r>
      <w:r w:rsidDel="00000000" w:rsidR="00000000" w:rsidRPr="00000000">
        <w:rPr>
          <w:rFonts w:ascii="Courier New" w:cs="Courier New" w:eastAsia="Courier New" w:hAnsi="Courier New"/>
          <w:b w:val="1"/>
          <w:color w:val="3a3a3a"/>
          <w:sz w:val="18"/>
          <w:szCs w:val="18"/>
          <w:highlight w:val="white"/>
          <w:rtl w:val="0"/>
        </w:rPr>
        <w:t xml:space="preserve"> to V</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g</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0000dd"/>
          <w:sz w:val="18"/>
          <w:szCs w:val="18"/>
          <w:highlight w:val="white"/>
          <w:rtl w:val="0"/>
        </w:rPr>
        <w:t xml:space="preserve">1</w:t>
      </w:r>
    </w:p>
    <w:p w:rsidR="00000000" w:rsidDel="00000000" w:rsidP="00000000" w:rsidRDefault="00000000" w:rsidRPr="00000000" w14:paraId="000001D3">
      <w:pPr>
        <w:shd w:fill="f4f4f4" w:val="clear"/>
        <w:spacing w:before="240" w:lineRule="auto"/>
        <w:jc w:val="both"/>
        <w:rPr>
          <w:rFonts w:ascii="Courier New" w:cs="Courier New" w:eastAsia="Courier New" w:hAnsi="Courier New"/>
          <w:b w:val="1"/>
          <w:color w:val="009900"/>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r>
      <w:r w:rsidDel="00000000" w:rsidR="00000000" w:rsidRPr="00000000">
        <w:rPr>
          <w:rFonts w:ascii="Courier New" w:cs="Courier New" w:eastAsia="Courier New" w:hAnsi="Courier New"/>
          <w:b w:val="1"/>
          <w:color w:val="b1b100"/>
          <w:sz w:val="18"/>
          <w:szCs w:val="18"/>
          <w:highlight w:val="white"/>
          <w:rtl w:val="0"/>
        </w:rPr>
        <w:t xml:space="preserve">for</w:t>
      </w:r>
      <w:r w:rsidDel="00000000" w:rsidR="00000000" w:rsidRPr="00000000">
        <w:rPr>
          <w:rFonts w:ascii="Courier New" w:cs="Courier New" w:eastAsia="Courier New" w:hAnsi="Courier New"/>
          <w:b w:val="1"/>
          <w:color w:val="3a3a3a"/>
          <w:sz w:val="18"/>
          <w:szCs w:val="18"/>
          <w:highlight w:val="white"/>
          <w:rtl w:val="0"/>
        </w:rPr>
        <w:t xml:space="preserve"> each edge </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 in E</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g</w:t>
      </w:r>
      <w:r w:rsidDel="00000000" w:rsidR="00000000" w:rsidRPr="00000000">
        <w:rPr>
          <w:rFonts w:ascii="Courier New" w:cs="Courier New" w:eastAsia="Courier New" w:hAnsi="Courier New"/>
          <w:b w:val="1"/>
          <w:color w:val="009900"/>
          <w:sz w:val="18"/>
          <w:szCs w:val="18"/>
          <w:highlight w:val="white"/>
          <w:rtl w:val="0"/>
        </w:rPr>
        <w:t xml:space="preserve">]</w:t>
      </w:r>
    </w:p>
    <w:p w:rsidR="00000000" w:rsidDel="00000000" w:rsidP="00000000" w:rsidRDefault="00000000" w:rsidRPr="00000000" w14:paraId="000001D4">
      <w:pPr>
        <w:shd w:fill="f4f4f4" w:val="clear"/>
        <w:spacing w:before="240" w:lineRule="auto"/>
        <w:jc w:val="both"/>
        <w:rPr>
          <w:rFonts w:ascii="Courier New" w:cs="Courier New" w:eastAsia="Courier New" w:hAnsi="Courier New"/>
          <w:b w:val="1"/>
          <w:color w:val="009900"/>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tab/>
      </w:r>
      <w:r w:rsidDel="00000000" w:rsidR="00000000" w:rsidRPr="00000000">
        <w:rPr>
          <w:rFonts w:ascii="Courier New" w:cs="Courier New" w:eastAsia="Courier New" w:hAnsi="Courier New"/>
          <w:b w:val="1"/>
          <w:color w:val="b1b100"/>
          <w:sz w:val="18"/>
          <w:szCs w:val="18"/>
          <w:highlight w:val="white"/>
          <w:rtl w:val="0"/>
        </w:rPr>
        <w:t xml:space="preserve">do</w:t>
      </w:r>
      <w:r w:rsidDel="00000000" w:rsidR="00000000" w:rsidRPr="00000000">
        <w:rPr>
          <w:rFonts w:ascii="Courier New" w:cs="Courier New" w:eastAsia="Courier New" w:hAnsi="Courier New"/>
          <w:b w:val="1"/>
          <w:color w:val="3a3a3a"/>
          <w:sz w:val="18"/>
          <w:szCs w:val="18"/>
          <w:highlight w:val="white"/>
          <w:rtl w:val="0"/>
        </w:rPr>
        <w:t xml:space="preserve"> </w:t>
      </w:r>
      <w:r w:rsidDel="00000000" w:rsidR="00000000" w:rsidRPr="00000000">
        <w:rPr>
          <w:rFonts w:ascii="Courier New" w:cs="Courier New" w:eastAsia="Courier New" w:hAnsi="Courier New"/>
          <w:b w:val="1"/>
          <w:color w:val="b1b100"/>
          <w:sz w:val="18"/>
          <w:szCs w:val="18"/>
          <w:highlight w:val="white"/>
          <w:rtl w:val="0"/>
        </w:rPr>
        <w:t xml:space="preserve">if</w:t>
      </w:r>
      <w:r w:rsidDel="00000000" w:rsidR="00000000" w:rsidRPr="00000000">
        <w:rPr>
          <w:rFonts w:ascii="Courier New" w:cs="Courier New" w:eastAsia="Courier New" w:hAnsi="Courier New"/>
          <w:b w:val="1"/>
          <w:color w:val="3a3a3a"/>
          <w:sz w:val="18"/>
          <w:szCs w:val="18"/>
          <w:highlight w:val="white"/>
          <w:rtl w:val="0"/>
        </w:rPr>
        <w:t xml:space="preserve"> d</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39933"/>
          <w:sz w:val="18"/>
          <w:szCs w:val="18"/>
          <w:highlight w:val="white"/>
          <w:rtl w:val="0"/>
        </w:rPr>
        <w:t xml:space="preserve">&gt;</w:t>
      </w:r>
      <w:r w:rsidDel="00000000" w:rsidR="00000000" w:rsidRPr="00000000">
        <w:rPr>
          <w:rFonts w:ascii="Courier New" w:cs="Courier New" w:eastAsia="Courier New" w:hAnsi="Courier New"/>
          <w:b w:val="1"/>
          <w:color w:val="3a3a3a"/>
          <w:sz w:val="18"/>
          <w:szCs w:val="18"/>
          <w:highlight w:val="white"/>
          <w:rtl w:val="0"/>
        </w:rPr>
        <w:t xml:space="preserve">d</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w</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009900"/>
          <w:sz w:val="18"/>
          <w:szCs w:val="18"/>
          <w:highlight w:val="white"/>
          <w:rtl w:val="0"/>
        </w:rPr>
        <w:t xml:space="preserve">)</w:t>
      </w:r>
    </w:p>
    <w:p w:rsidR="00000000" w:rsidDel="00000000" w:rsidP="00000000" w:rsidRDefault="00000000" w:rsidRPr="00000000" w14:paraId="000001D5">
      <w:pPr>
        <w:shd w:fill="f4f4f4" w:val="clear"/>
        <w:spacing w:before="240" w:lineRule="auto"/>
        <w:jc w:val="both"/>
        <w:rPr>
          <w:rFonts w:ascii="Courier New" w:cs="Courier New" w:eastAsia="Courier New" w:hAnsi="Courier New"/>
          <w:b w:val="1"/>
          <w:color w:val="3a3a3a"/>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tab/>
        <w:t xml:space="preserve">then </w:t>
      </w:r>
      <w:r w:rsidDel="00000000" w:rsidR="00000000" w:rsidRPr="00000000">
        <w:rPr>
          <w:rFonts w:ascii="Courier New" w:cs="Courier New" w:eastAsia="Courier New" w:hAnsi="Courier New"/>
          <w:b w:val="1"/>
          <w:color w:val="b1b100"/>
          <w:sz w:val="18"/>
          <w:szCs w:val="18"/>
          <w:highlight w:val="white"/>
          <w:rtl w:val="0"/>
        </w:rPr>
        <w:t xml:space="preserve">return</w:t>
      </w:r>
      <w:r w:rsidDel="00000000" w:rsidR="00000000" w:rsidRPr="00000000">
        <w:rPr>
          <w:rFonts w:ascii="Courier New" w:cs="Courier New" w:eastAsia="Courier New" w:hAnsi="Courier New"/>
          <w:b w:val="1"/>
          <w:color w:val="3a3a3a"/>
          <w:sz w:val="18"/>
          <w:szCs w:val="18"/>
          <w:highlight w:val="white"/>
          <w:rtl w:val="0"/>
        </w:rPr>
        <w:t xml:space="preserve"> False</w:t>
      </w:r>
    </w:p>
    <w:p w:rsidR="00000000" w:rsidDel="00000000" w:rsidP="00000000" w:rsidRDefault="00000000" w:rsidRPr="00000000" w14:paraId="000001D6">
      <w:pPr>
        <w:shd w:fill="f4f4f4" w:val="clear"/>
        <w:spacing w:after="100" w:before="240" w:lineRule="auto"/>
        <w:jc w:val="both"/>
        <w:rPr>
          <w:rFonts w:ascii="Courier New" w:cs="Courier New" w:eastAsia="Courier New" w:hAnsi="Courier New"/>
          <w:b w:val="1"/>
          <w:color w:val="3a3a3a"/>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ab/>
      </w:r>
      <w:r w:rsidDel="00000000" w:rsidR="00000000" w:rsidRPr="00000000">
        <w:rPr>
          <w:rFonts w:ascii="Courier New" w:cs="Courier New" w:eastAsia="Courier New" w:hAnsi="Courier New"/>
          <w:b w:val="1"/>
          <w:color w:val="b1b100"/>
          <w:sz w:val="18"/>
          <w:szCs w:val="18"/>
          <w:highlight w:val="white"/>
          <w:rtl w:val="0"/>
        </w:rPr>
        <w:t xml:space="preserve">return</w:t>
      </w:r>
      <w:r w:rsidDel="00000000" w:rsidR="00000000" w:rsidRPr="00000000">
        <w:rPr>
          <w:rFonts w:ascii="Courier New" w:cs="Courier New" w:eastAsia="Courier New" w:hAnsi="Courier New"/>
          <w:b w:val="1"/>
          <w:color w:val="3a3a3a"/>
          <w:sz w:val="18"/>
          <w:szCs w:val="18"/>
          <w:highlight w:val="white"/>
          <w:rtl w:val="0"/>
        </w:rPr>
        <w:t xml:space="preserve"> True</w:t>
      </w:r>
    </w:p>
    <w:p w:rsidR="00000000" w:rsidDel="00000000" w:rsidP="00000000" w:rsidRDefault="00000000" w:rsidRPr="00000000" w14:paraId="000001D7">
      <w:pPr>
        <w:shd w:fill="ffffff" w:val="clear"/>
        <w:spacing w:after="360" w:before="240" w:lineRule="auto"/>
        <w:jc w:val="both"/>
        <w:rPr>
          <w:b w:val="1"/>
          <w:color w:val="3a3a3a"/>
          <w:sz w:val="13"/>
          <w:szCs w:val="13"/>
          <w:highlight w:val="white"/>
        </w:rPr>
      </w:pPr>
      <w:r w:rsidDel="00000000" w:rsidR="00000000" w:rsidRPr="00000000">
        <w:rPr>
          <w:b w:val="1"/>
          <w:color w:val="3a3a3a"/>
          <w:sz w:val="13"/>
          <w:szCs w:val="13"/>
          <w:highlight w:val="white"/>
          <w:rtl w:val="0"/>
        </w:rPr>
        <w:t xml:space="preserve">c)</w:t>
      </w:r>
    </w:p>
    <w:p w:rsidR="00000000" w:rsidDel="00000000" w:rsidP="00000000" w:rsidRDefault="00000000" w:rsidRPr="00000000" w14:paraId="000001D8">
      <w:pPr>
        <w:shd w:fill="f4f4f4" w:val="clear"/>
        <w:spacing w:before="240" w:lineRule="auto"/>
        <w:jc w:val="both"/>
        <w:rPr>
          <w:rFonts w:ascii="Courier New" w:cs="Courier New" w:eastAsia="Courier New" w:hAnsi="Courier New"/>
          <w:b w:val="1"/>
          <w:color w:val="0000dd"/>
          <w:sz w:val="18"/>
          <w:szCs w:val="18"/>
          <w:highlight w:val="white"/>
        </w:rPr>
      </w:pPr>
      <w:r w:rsidDel="00000000" w:rsidR="00000000" w:rsidRPr="00000000">
        <w:rPr>
          <w:rFonts w:ascii="Courier New" w:cs="Courier New" w:eastAsia="Courier New" w:hAnsi="Courier New"/>
          <w:b w:val="1"/>
          <w:color w:val="b1b100"/>
          <w:sz w:val="18"/>
          <w:szCs w:val="18"/>
          <w:highlight w:val="white"/>
          <w:rtl w:val="0"/>
        </w:rPr>
        <w:t xml:space="preserve">for</w:t>
      </w:r>
      <w:r w:rsidDel="00000000" w:rsidR="00000000" w:rsidRPr="00000000">
        <w:rPr>
          <w:rFonts w:ascii="Courier New" w:cs="Courier New" w:eastAsia="Courier New" w:hAnsi="Courier New"/>
          <w:b w:val="1"/>
          <w:color w:val="3a3a3a"/>
          <w:sz w:val="18"/>
          <w:szCs w:val="18"/>
          <w:highlight w:val="white"/>
          <w:rtl w:val="0"/>
        </w:rPr>
        <w:t xml:space="preserve"> i</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0000dd"/>
          <w:sz w:val="18"/>
          <w:szCs w:val="18"/>
          <w:highlight w:val="white"/>
          <w:rtl w:val="0"/>
        </w:rPr>
        <w:t xml:space="preserve">1</w:t>
      </w:r>
      <w:r w:rsidDel="00000000" w:rsidR="00000000" w:rsidRPr="00000000">
        <w:rPr>
          <w:rFonts w:ascii="Courier New" w:cs="Courier New" w:eastAsia="Courier New" w:hAnsi="Courier New"/>
          <w:b w:val="1"/>
          <w:color w:val="3a3a3a"/>
          <w:sz w:val="18"/>
          <w:szCs w:val="18"/>
          <w:highlight w:val="white"/>
          <w:rtl w:val="0"/>
        </w:rPr>
        <w:t xml:space="preserve"> to V</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g</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0000dd"/>
          <w:sz w:val="18"/>
          <w:szCs w:val="18"/>
          <w:highlight w:val="white"/>
          <w:rtl w:val="0"/>
        </w:rPr>
        <w:t xml:space="preserve">1</w:t>
      </w:r>
    </w:p>
    <w:p w:rsidR="00000000" w:rsidDel="00000000" w:rsidP="00000000" w:rsidRDefault="00000000" w:rsidRPr="00000000" w14:paraId="000001D9">
      <w:pPr>
        <w:shd w:fill="f4f4f4" w:val="clear"/>
        <w:spacing w:before="240" w:lineRule="auto"/>
        <w:jc w:val="both"/>
        <w:rPr>
          <w:rFonts w:ascii="Courier New" w:cs="Courier New" w:eastAsia="Courier New" w:hAnsi="Courier New"/>
          <w:b w:val="1"/>
          <w:color w:val="009900"/>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tab/>
      </w:r>
      <w:r w:rsidDel="00000000" w:rsidR="00000000" w:rsidRPr="00000000">
        <w:rPr>
          <w:rFonts w:ascii="Courier New" w:cs="Courier New" w:eastAsia="Courier New" w:hAnsi="Courier New"/>
          <w:b w:val="1"/>
          <w:color w:val="b1b100"/>
          <w:sz w:val="18"/>
          <w:szCs w:val="18"/>
          <w:highlight w:val="white"/>
          <w:rtl w:val="0"/>
        </w:rPr>
        <w:t xml:space="preserve">do</w:t>
      </w:r>
      <w:r w:rsidDel="00000000" w:rsidR="00000000" w:rsidRPr="00000000">
        <w:rPr>
          <w:rFonts w:ascii="Courier New" w:cs="Courier New" w:eastAsia="Courier New" w:hAnsi="Courier New"/>
          <w:b w:val="1"/>
          <w:color w:val="3a3a3a"/>
          <w:sz w:val="18"/>
          <w:szCs w:val="18"/>
          <w:highlight w:val="white"/>
          <w:rtl w:val="0"/>
        </w:rPr>
        <w:t xml:space="preserve"> </w:t>
      </w:r>
      <w:r w:rsidDel="00000000" w:rsidR="00000000" w:rsidRPr="00000000">
        <w:rPr>
          <w:rFonts w:ascii="Courier New" w:cs="Courier New" w:eastAsia="Courier New" w:hAnsi="Courier New"/>
          <w:b w:val="1"/>
          <w:color w:val="b1b100"/>
          <w:sz w:val="18"/>
          <w:szCs w:val="18"/>
          <w:highlight w:val="white"/>
          <w:rtl w:val="0"/>
        </w:rPr>
        <w:t xml:space="preserve">for</w:t>
      </w:r>
      <w:r w:rsidDel="00000000" w:rsidR="00000000" w:rsidRPr="00000000">
        <w:rPr>
          <w:rFonts w:ascii="Courier New" w:cs="Courier New" w:eastAsia="Courier New" w:hAnsi="Courier New"/>
          <w:b w:val="1"/>
          <w:color w:val="3a3a3a"/>
          <w:sz w:val="18"/>
          <w:szCs w:val="18"/>
          <w:highlight w:val="white"/>
          <w:rtl w:val="0"/>
        </w:rPr>
        <w:t xml:space="preserve"> each edge </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 in E</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g</w:t>
      </w:r>
      <w:r w:rsidDel="00000000" w:rsidR="00000000" w:rsidRPr="00000000">
        <w:rPr>
          <w:rFonts w:ascii="Courier New" w:cs="Courier New" w:eastAsia="Courier New" w:hAnsi="Courier New"/>
          <w:b w:val="1"/>
          <w:color w:val="009900"/>
          <w:sz w:val="18"/>
          <w:szCs w:val="18"/>
          <w:highlight w:val="white"/>
          <w:rtl w:val="0"/>
        </w:rPr>
        <w:t xml:space="preserve">]</w:t>
      </w:r>
    </w:p>
    <w:p w:rsidR="00000000" w:rsidDel="00000000" w:rsidP="00000000" w:rsidRDefault="00000000" w:rsidRPr="00000000" w14:paraId="000001DA">
      <w:pPr>
        <w:shd w:fill="f4f4f4" w:val="clear"/>
        <w:spacing w:before="240" w:lineRule="auto"/>
        <w:jc w:val="both"/>
        <w:rPr>
          <w:rFonts w:ascii="Courier New" w:cs="Courier New" w:eastAsia="Courier New" w:hAnsi="Courier New"/>
          <w:b w:val="1"/>
          <w:color w:val="009900"/>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tab/>
      </w:r>
      <w:r w:rsidDel="00000000" w:rsidR="00000000" w:rsidRPr="00000000">
        <w:rPr>
          <w:rFonts w:ascii="Courier New" w:cs="Courier New" w:eastAsia="Courier New" w:hAnsi="Courier New"/>
          <w:b w:val="1"/>
          <w:color w:val="b1b100"/>
          <w:sz w:val="18"/>
          <w:szCs w:val="18"/>
          <w:highlight w:val="white"/>
          <w:rtl w:val="0"/>
        </w:rPr>
        <w:t xml:space="preserve">do</w:t>
      </w:r>
      <w:r w:rsidDel="00000000" w:rsidR="00000000" w:rsidRPr="00000000">
        <w:rPr>
          <w:rFonts w:ascii="Courier New" w:cs="Courier New" w:eastAsia="Courier New" w:hAnsi="Courier New"/>
          <w:b w:val="1"/>
          <w:color w:val="3a3a3a"/>
          <w:sz w:val="18"/>
          <w:szCs w:val="18"/>
          <w:highlight w:val="white"/>
          <w:rtl w:val="0"/>
        </w:rPr>
        <w:t xml:space="preserve"> Relax</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w</w:t>
      </w:r>
      <w:r w:rsidDel="00000000" w:rsidR="00000000" w:rsidRPr="00000000">
        <w:rPr>
          <w:rFonts w:ascii="Courier New" w:cs="Courier New" w:eastAsia="Courier New" w:hAnsi="Courier New"/>
          <w:b w:val="1"/>
          <w:color w:val="009900"/>
          <w:sz w:val="18"/>
          <w:szCs w:val="18"/>
          <w:highlight w:val="white"/>
          <w:rtl w:val="0"/>
        </w:rPr>
        <w:t xml:space="preserve">)</w:t>
      </w:r>
    </w:p>
    <w:p w:rsidR="00000000" w:rsidDel="00000000" w:rsidP="00000000" w:rsidRDefault="00000000" w:rsidRPr="00000000" w14:paraId="000001DB">
      <w:pPr>
        <w:shd w:fill="f4f4f4" w:val="clear"/>
        <w:spacing w:before="240" w:lineRule="auto"/>
        <w:jc w:val="both"/>
        <w:rPr>
          <w:rFonts w:ascii="Courier New" w:cs="Courier New" w:eastAsia="Courier New" w:hAnsi="Courier New"/>
          <w:b w:val="1"/>
          <w:color w:val="009900"/>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r>
      <w:r w:rsidDel="00000000" w:rsidR="00000000" w:rsidRPr="00000000">
        <w:rPr>
          <w:rFonts w:ascii="Courier New" w:cs="Courier New" w:eastAsia="Courier New" w:hAnsi="Courier New"/>
          <w:b w:val="1"/>
          <w:color w:val="b1b100"/>
          <w:sz w:val="18"/>
          <w:szCs w:val="18"/>
          <w:highlight w:val="white"/>
          <w:rtl w:val="0"/>
        </w:rPr>
        <w:t xml:space="preserve">for</w:t>
      </w:r>
      <w:r w:rsidDel="00000000" w:rsidR="00000000" w:rsidRPr="00000000">
        <w:rPr>
          <w:rFonts w:ascii="Courier New" w:cs="Courier New" w:eastAsia="Courier New" w:hAnsi="Courier New"/>
          <w:b w:val="1"/>
          <w:color w:val="3a3a3a"/>
          <w:sz w:val="18"/>
          <w:szCs w:val="18"/>
          <w:highlight w:val="white"/>
          <w:rtl w:val="0"/>
        </w:rPr>
        <w:t xml:space="preserve"> each edge </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 in E</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g</w:t>
      </w:r>
      <w:r w:rsidDel="00000000" w:rsidR="00000000" w:rsidRPr="00000000">
        <w:rPr>
          <w:rFonts w:ascii="Courier New" w:cs="Courier New" w:eastAsia="Courier New" w:hAnsi="Courier New"/>
          <w:b w:val="1"/>
          <w:color w:val="009900"/>
          <w:sz w:val="18"/>
          <w:szCs w:val="18"/>
          <w:highlight w:val="white"/>
          <w:rtl w:val="0"/>
        </w:rPr>
        <w:t xml:space="preserve">]</w:t>
      </w:r>
    </w:p>
    <w:p w:rsidR="00000000" w:rsidDel="00000000" w:rsidP="00000000" w:rsidRDefault="00000000" w:rsidRPr="00000000" w14:paraId="000001DC">
      <w:pPr>
        <w:shd w:fill="f4f4f4" w:val="clear"/>
        <w:spacing w:before="240" w:lineRule="auto"/>
        <w:jc w:val="both"/>
        <w:rPr>
          <w:rFonts w:ascii="Courier New" w:cs="Courier New" w:eastAsia="Courier New" w:hAnsi="Courier New"/>
          <w:b w:val="1"/>
          <w:color w:val="009900"/>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tab/>
      </w:r>
      <w:r w:rsidDel="00000000" w:rsidR="00000000" w:rsidRPr="00000000">
        <w:rPr>
          <w:rFonts w:ascii="Courier New" w:cs="Courier New" w:eastAsia="Courier New" w:hAnsi="Courier New"/>
          <w:b w:val="1"/>
          <w:color w:val="b1b100"/>
          <w:sz w:val="18"/>
          <w:szCs w:val="18"/>
          <w:highlight w:val="white"/>
          <w:rtl w:val="0"/>
        </w:rPr>
        <w:t xml:space="preserve">do</w:t>
      </w:r>
      <w:r w:rsidDel="00000000" w:rsidR="00000000" w:rsidRPr="00000000">
        <w:rPr>
          <w:rFonts w:ascii="Courier New" w:cs="Courier New" w:eastAsia="Courier New" w:hAnsi="Courier New"/>
          <w:b w:val="1"/>
          <w:color w:val="3a3a3a"/>
          <w:sz w:val="18"/>
          <w:szCs w:val="18"/>
          <w:highlight w:val="white"/>
          <w:rtl w:val="0"/>
        </w:rPr>
        <w:t xml:space="preserve"> </w:t>
      </w:r>
      <w:r w:rsidDel="00000000" w:rsidR="00000000" w:rsidRPr="00000000">
        <w:rPr>
          <w:rFonts w:ascii="Courier New" w:cs="Courier New" w:eastAsia="Courier New" w:hAnsi="Courier New"/>
          <w:b w:val="1"/>
          <w:color w:val="b1b100"/>
          <w:sz w:val="18"/>
          <w:szCs w:val="18"/>
          <w:highlight w:val="white"/>
          <w:rtl w:val="0"/>
        </w:rPr>
        <w:t xml:space="preserve">if</w:t>
      </w:r>
      <w:r w:rsidDel="00000000" w:rsidR="00000000" w:rsidRPr="00000000">
        <w:rPr>
          <w:rFonts w:ascii="Courier New" w:cs="Courier New" w:eastAsia="Courier New" w:hAnsi="Courier New"/>
          <w:b w:val="1"/>
          <w:color w:val="3a3a3a"/>
          <w:sz w:val="18"/>
          <w:szCs w:val="18"/>
          <w:highlight w:val="white"/>
          <w:rtl w:val="0"/>
        </w:rPr>
        <w:t xml:space="preserve"> d</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39933"/>
          <w:sz w:val="18"/>
          <w:szCs w:val="18"/>
          <w:highlight w:val="white"/>
          <w:rtl w:val="0"/>
        </w:rPr>
        <w:t xml:space="preserve">&lt;</w:t>
      </w:r>
      <w:r w:rsidDel="00000000" w:rsidR="00000000" w:rsidRPr="00000000">
        <w:rPr>
          <w:rFonts w:ascii="Courier New" w:cs="Courier New" w:eastAsia="Courier New" w:hAnsi="Courier New"/>
          <w:b w:val="1"/>
          <w:color w:val="3a3a3a"/>
          <w:sz w:val="18"/>
          <w:szCs w:val="18"/>
          <w:highlight w:val="white"/>
          <w:rtl w:val="0"/>
        </w:rPr>
        <w:t xml:space="preserve">d</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w</w:t>
      </w:r>
      <w:r w:rsidDel="00000000" w:rsidR="00000000" w:rsidRPr="00000000">
        <w:rPr>
          <w:rFonts w:ascii="Courier New" w:cs="Courier New" w:eastAsia="Courier New" w:hAnsi="Courier New"/>
          <w:b w:val="1"/>
          <w:color w:val="009900"/>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u</w:t>
      </w:r>
      <w:r w:rsidDel="00000000" w:rsidR="00000000" w:rsidRPr="00000000">
        <w:rPr>
          <w:rFonts w:ascii="Courier New" w:cs="Courier New" w:eastAsia="Courier New" w:hAnsi="Courier New"/>
          <w:b w:val="1"/>
          <w:color w:val="339933"/>
          <w:sz w:val="18"/>
          <w:szCs w:val="18"/>
          <w:highlight w:val="white"/>
          <w:rtl w:val="0"/>
        </w:rPr>
        <w:t xml:space="preserve">,</w:t>
      </w:r>
      <w:r w:rsidDel="00000000" w:rsidR="00000000" w:rsidRPr="00000000">
        <w:rPr>
          <w:rFonts w:ascii="Courier New" w:cs="Courier New" w:eastAsia="Courier New" w:hAnsi="Courier New"/>
          <w:b w:val="1"/>
          <w:color w:val="3a3a3a"/>
          <w:sz w:val="18"/>
          <w:szCs w:val="18"/>
          <w:highlight w:val="white"/>
          <w:rtl w:val="0"/>
        </w:rPr>
        <w:t xml:space="preserve">v</w:t>
      </w:r>
      <w:r w:rsidDel="00000000" w:rsidR="00000000" w:rsidRPr="00000000">
        <w:rPr>
          <w:rFonts w:ascii="Courier New" w:cs="Courier New" w:eastAsia="Courier New" w:hAnsi="Courier New"/>
          <w:b w:val="1"/>
          <w:color w:val="009900"/>
          <w:sz w:val="18"/>
          <w:szCs w:val="18"/>
          <w:highlight w:val="white"/>
          <w:rtl w:val="0"/>
        </w:rPr>
        <w:t xml:space="preserve">)</w:t>
      </w:r>
    </w:p>
    <w:p w:rsidR="00000000" w:rsidDel="00000000" w:rsidP="00000000" w:rsidRDefault="00000000" w:rsidRPr="00000000" w14:paraId="000001DD">
      <w:pPr>
        <w:shd w:fill="f4f4f4" w:val="clear"/>
        <w:spacing w:before="240" w:lineRule="auto"/>
        <w:jc w:val="both"/>
        <w:rPr>
          <w:rFonts w:ascii="Courier New" w:cs="Courier New" w:eastAsia="Courier New" w:hAnsi="Courier New"/>
          <w:b w:val="1"/>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tab/>
        <w:t xml:space="preserve">then </w:t>
      </w:r>
      <w:r w:rsidDel="00000000" w:rsidR="00000000" w:rsidRPr="00000000">
        <w:rPr>
          <w:rFonts w:ascii="Courier New" w:cs="Courier New" w:eastAsia="Courier New" w:hAnsi="Courier New"/>
          <w:b w:val="1"/>
          <w:color w:val="b1b100"/>
          <w:sz w:val="18"/>
          <w:szCs w:val="18"/>
          <w:highlight w:val="white"/>
          <w:rtl w:val="0"/>
        </w:rPr>
        <w:t xml:space="preserve">return</w:t>
      </w:r>
      <w:r w:rsidDel="00000000" w:rsidR="00000000" w:rsidRPr="00000000">
        <w:rPr>
          <w:rFonts w:ascii="Courier New" w:cs="Courier New" w:eastAsia="Courier New" w:hAnsi="Courier New"/>
          <w:b w:val="1"/>
          <w:color w:val="3a3a3a"/>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true</w:t>
      </w:r>
    </w:p>
    <w:p w:rsidR="00000000" w:rsidDel="00000000" w:rsidP="00000000" w:rsidRDefault="00000000" w:rsidRPr="00000000" w14:paraId="000001DE">
      <w:pPr>
        <w:shd w:fill="f4f4f4" w:val="clear"/>
        <w:spacing w:after="100" w:before="240" w:lineRule="auto"/>
        <w:jc w:val="both"/>
        <w:rPr>
          <w:rFonts w:ascii="Courier New" w:cs="Courier New" w:eastAsia="Courier New" w:hAnsi="Courier New"/>
          <w:b w:val="1"/>
          <w:color w:val="3a3a3a"/>
          <w:sz w:val="18"/>
          <w:szCs w:val="18"/>
          <w:highlight w:val="white"/>
        </w:rPr>
      </w:pPr>
      <w:r w:rsidDel="00000000" w:rsidR="00000000" w:rsidRPr="00000000">
        <w:rPr>
          <w:rFonts w:ascii="Courier New" w:cs="Courier New" w:eastAsia="Courier New" w:hAnsi="Courier New"/>
          <w:b w:val="1"/>
          <w:color w:val="3a3a3a"/>
          <w:sz w:val="18"/>
          <w:szCs w:val="18"/>
          <w:highlight w:val="white"/>
          <w:rtl w:val="0"/>
        </w:rPr>
        <w:t xml:space="preserve">   </w:t>
      </w:r>
      <w:r w:rsidDel="00000000" w:rsidR="00000000" w:rsidRPr="00000000">
        <w:rPr>
          <w:rFonts w:ascii="Courier New" w:cs="Courier New" w:eastAsia="Courier New" w:hAnsi="Courier New"/>
          <w:b w:val="1"/>
          <w:color w:val="b1b100"/>
          <w:sz w:val="18"/>
          <w:szCs w:val="18"/>
          <w:highlight w:val="white"/>
          <w:rtl w:val="0"/>
        </w:rPr>
        <w:t xml:space="preserve">return</w:t>
      </w:r>
      <w:r w:rsidDel="00000000" w:rsidR="00000000" w:rsidRPr="00000000">
        <w:rPr>
          <w:rFonts w:ascii="Courier New" w:cs="Courier New" w:eastAsia="Courier New" w:hAnsi="Courier New"/>
          <w:b w:val="1"/>
          <w:color w:val="3a3a3a"/>
          <w:sz w:val="18"/>
          <w:szCs w:val="18"/>
          <w:highlight w:val="white"/>
          <w:rtl w:val="0"/>
        </w:rPr>
        <w:t xml:space="preserve"> True</w:t>
      </w:r>
    </w:p>
    <w:p w:rsidR="00000000" w:rsidDel="00000000" w:rsidP="00000000" w:rsidRDefault="00000000" w:rsidRPr="00000000" w14:paraId="000001DF">
      <w:pPr>
        <w:shd w:fill="ffffff" w:val="clear"/>
        <w:spacing w:after="360" w:before="240" w:lineRule="auto"/>
        <w:jc w:val="both"/>
        <w:rPr>
          <w:b w:val="1"/>
          <w:color w:val="3a3a3a"/>
          <w:sz w:val="13"/>
          <w:szCs w:val="13"/>
          <w:highlight w:val="white"/>
        </w:rPr>
      </w:pPr>
      <w:r w:rsidDel="00000000" w:rsidR="00000000" w:rsidRPr="00000000">
        <w:rPr>
          <w:b w:val="1"/>
          <w:color w:val="3a3a3a"/>
          <w:sz w:val="13"/>
          <w:szCs w:val="13"/>
          <w:highlight w:val="white"/>
          <w:rtl w:val="0"/>
        </w:rPr>
        <w:t xml:space="preserve">d)</w:t>
      </w:r>
    </w:p>
    <w:p w:rsidR="00000000" w:rsidDel="00000000" w:rsidP="00000000" w:rsidRDefault="00000000" w:rsidRPr="00000000" w14:paraId="000001E0">
      <w:pPr>
        <w:shd w:fill="fdfdfd" w:val="clear"/>
        <w:spacing w:line="392.72727272727275" w:lineRule="auto"/>
        <w:jc w:val="both"/>
        <w:rPr>
          <w:b w:val="1"/>
          <w:color w:val="0000dd"/>
          <w:sz w:val="19"/>
          <w:szCs w:val="19"/>
          <w:shd w:fill="f4f4f4" w:val="clear"/>
        </w:rPr>
      </w:pPr>
      <w:r w:rsidDel="00000000" w:rsidR="00000000" w:rsidRPr="00000000">
        <w:rPr>
          <w:b w:val="1"/>
          <w:color w:val="b1b100"/>
          <w:sz w:val="19"/>
          <w:szCs w:val="19"/>
          <w:shd w:fill="f4f4f4" w:val="clear"/>
          <w:rtl w:val="0"/>
        </w:rPr>
        <w:t xml:space="preserve">for</w:t>
      </w:r>
      <w:r w:rsidDel="00000000" w:rsidR="00000000" w:rsidRPr="00000000">
        <w:rPr>
          <w:b w:val="1"/>
          <w:color w:val="3a3a3a"/>
          <w:sz w:val="19"/>
          <w:szCs w:val="19"/>
          <w:shd w:fill="f4f4f4" w:val="clear"/>
          <w:rtl w:val="0"/>
        </w:rPr>
        <w:t xml:space="preserve"> i</w:t>
      </w:r>
      <w:r w:rsidDel="00000000" w:rsidR="00000000" w:rsidRPr="00000000">
        <w:rPr>
          <w:b w:val="1"/>
          <w:color w:val="339933"/>
          <w:sz w:val="19"/>
          <w:szCs w:val="19"/>
          <w:shd w:fill="f4f4f4" w:val="clear"/>
          <w:rtl w:val="0"/>
        </w:rPr>
        <w:t xml:space="preserve">=</w:t>
      </w:r>
      <w:r w:rsidDel="00000000" w:rsidR="00000000" w:rsidRPr="00000000">
        <w:rPr>
          <w:b w:val="1"/>
          <w:color w:val="0000dd"/>
          <w:sz w:val="19"/>
          <w:szCs w:val="19"/>
          <w:shd w:fill="f4f4f4" w:val="clear"/>
          <w:rtl w:val="0"/>
        </w:rPr>
        <w:t xml:space="preserve">1</w:t>
      </w:r>
      <w:r w:rsidDel="00000000" w:rsidR="00000000" w:rsidRPr="00000000">
        <w:rPr>
          <w:b w:val="1"/>
          <w:color w:val="3a3a3a"/>
          <w:sz w:val="19"/>
          <w:szCs w:val="19"/>
          <w:shd w:fill="f4f4f4" w:val="clear"/>
          <w:rtl w:val="0"/>
        </w:rPr>
        <w:t xml:space="preserve"> to V</w:t>
      </w:r>
      <w:r w:rsidDel="00000000" w:rsidR="00000000" w:rsidRPr="00000000">
        <w:rPr>
          <w:b w:val="1"/>
          <w:color w:val="009900"/>
          <w:sz w:val="19"/>
          <w:szCs w:val="19"/>
          <w:shd w:fill="f4f4f4" w:val="clear"/>
          <w:rtl w:val="0"/>
        </w:rPr>
        <w:t xml:space="preserve">[</w:t>
      </w:r>
      <w:r w:rsidDel="00000000" w:rsidR="00000000" w:rsidRPr="00000000">
        <w:rPr>
          <w:b w:val="1"/>
          <w:color w:val="3a3a3a"/>
          <w:sz w:val="19"/>
          <w:szCs w:val="19"/>
          <w:shd w:fill="f4f4f4" w:val="clear"/>
          <w:rtl w:val="0"/>
        </w:rPr>
        <w:t xml:space="preserve">g</w:t>
      </w:r>
      <w:r w:rsidDel="00000000" w:rsidR="00000000" w:rsidRPr="00000000">
        <w:rPr>
          <w:b w:val="1"/>
          <w:color w:val="009900"/>
          <w:sz w:val="19"/>
          <w:szCs w:val="19"/>
          <w:shd w:fill="f4f4f4" w:val="clear"/>
          <w:rtl w:val="0"/>
        </w:rPr>
        <w:t xml:space="preserve">]</w:t>
      </w:r>
      <w:r w:rsidDel="00000000" w:rsidR="00000000" w:rsidRPr="00000000">
        <w:rPr>
          <w:b w:val="1"/>
          <w:color w:val="339933"/>
          <w:sz w:val="19"/>
          <w:szCs w:val="19"/>
          <w:shd w:fill="f4f4f4" w:val="clear"/>
          <w:rtl w:val="0"/>
        </w:rPr>
        <w:t xml:space="preserve">-</w:t>
      </w:r>
      <w:r w:rsidDel="00000000" w:rsidR="00000000" w:rsidRPr="00000000">
        <w:rPr>
          <w:b w:val="1"/>
          <w:color w:val="0000dd"/>
          <w:sz w:val="19"/>
          <w:szCs w:val="19"/>
          <w:shd w:fill="f4f4f4" w:val="clear"/>
          <w:rtl w:val="0"/>
        </w:rPr>
        <w:t xml:space="preserve">1</w:t>
      </w:r>
    </w:p>
    <w:p w:rsidR="00000000" w:rsidDel="00000000" w:rsidP="00000000" w:rsidRDefault="00000000" w:rsidRPr="00000000" w14:paraId="000001E1">
      <w:pPr>
        <w:shd w:fill="fdfdfd" w:val="clear"/>
        <w:spacing w:line="392.72727272727275" w:lineRule="auto"/>
        <w:jc w:val="both"/>
        <w:rPr>
          <w:b w:val="1"/>
          <w:color w:val="009900"/>
          <w:sz w:val="19"/>
          <w:szCs w:val="19"/>
          <w:shd w:fill="f4f4f4" w:val="clear"/>
        </w:rPr>
      </w:pPr>
      <w:r w:rsidDel="00000000" w:rsidR="00000000" w:rsidRPr="00000000">
        <w:rPr>
          <w:b w:val="1"/>
          <w:color w:val="3a3a3a"/>
          <w:sz w:val="19"/>
          <w:szCs w:val="19"/>
          <w:shd w:fill="f4f4f4" w:val="clear"/>
          <w:rtl w:val="0"/>
        </w:rPr>
        <w:t xml:space="preserve">    </w:t>
        <w:tab/>
      </w:r>
      <w:r w:rsidDel="00000000" w:rsidR="00000000" w:rsidRPr="00000000">
        <w:rPr>
          <w:b w:val="1"/>
          <w:color w:val="b1b100"/>
          <w:sz w:val="19"/>
          <w:szCs w:val="19"/>
          <w:shd w:fill="f4f4f4" w:val="clear"/>
          <w:rtl w:val="0"/>
        </w:rPr>
        <w:t xml:space="preserve">do</w:t>
      </w:r>
      <w:r w:rsidDel="00000000" w:rsidR="00000000" w:rsidRPr="00000000">
        <w:rPr>
          <w:b w:val="1"/>
          <w:color w:val="3a3a3a"/>
          <w:sz w:val="19"/>
          <w:szCs w:val="19"/>
          <w:shd w:fill="f4f4f4" w:val="clear"/>
          <w:rtl w:val="0"/>
        </w:rPr>
        <w:t xml:space="preserve"> </w:t>
      </w:r>
      <w:r w:rsidDel="00000000" w:rsidR="00000000" w:rsidRPr="00000000">
        <w:rPr>
          <w:b w:val="1"/>
          <w:color w:val="b1b100"/>
          <w:sz w:val="19"/>
          <w:szCs w:val="19"/>
          <w:shd w:fill="f4f4f4" w:val="clear"/>
          <w:rtl w:val="0"/>
        </w:rPr>
        <w:t xml:space="preserve">for</w:t>
      </w:r>
      <w:r w:rsidDel="00000000" w:rsidR="00000000" w:rsidRPr="00000000">
        <w:rPr>
          <w:b w:val="1"/>
          <w:color w:val="3a3a3a"/>
          <w:sz w:val="19"/>
          <w:szCs w:val="19"/>
          <w:shd w:fill="f4f4f4" w:val="clear"/>
          <w:rtl w:val="0"/>
        </w:rPr>
        <w:t xml:space="preserve"> each edge </w:t>
      </w:r>
      <w:r w:rsidDel="00000000" w:rsidR="00000000" w:rsidRPr="00000000">
        <w:rPr>
          <w:b w:val="1"/>
          <w:color w:val="009900"/>
          <w:sz w:val="19"/>
          <w:szCs w:val="19"/>
          <w:shd w:fill="f4f4f4" w:val="clear"/>
          <w:rtl w:val="0"/>
        </w:rPr>
        <w:t xml:space="preserve">(</w:t>
      </w:r>
      <w:r w:rsidDel="00000000" w:rsidR="00000000" w:rsidRPr="00000000">
        <w:rPr>
          <w:b w:val="1"/>
          <w:color w:val="3a3a3a"/>
          <w:sz w:val="19"/>
          <w:szCs w:val="19"/>
          <w:shd w:fill="f4f4f4" w:val="clear"/>
          <w:rtl w:val="0"/>
        </w:rPr>
        <w:t xml:space="preserve">u</w:t>
      </w:r>
      <w:r w:rsidDel="00000000" w:rsidR="00000000" w:rsidRPr="00000000">
        <w:rPr>
          <w:b w:val="1"/>
          <w:color w:val="339933"/>
          <w:sz w:val="19"/>
          <w:szCs w:val="19"/>
          <w:shd w:fill="f4f4f4" w:val="clear"/>
          <w:rtl w:val="0"/>
        </w:rPr>
        <w:t xml:space="preserve">,</w:t>
      </w:r>
      <w:r w:rsidDel="00000000" w:rsidR="00000000" w:rsidRPr="00000000">
        <w:rPr>
          <w:b w:val="1"/>
          <w:color w:val="3a3a3a"/>
          <w:sz w:val="19"/>
          <w:szCs w:val="19"/>
          <w:shd w:fill="f4f4f4" w:val="clear"/>
          <w:rtl w:val="0"/>
        </w:rPr>
        <w:t xml:space="preserve">v</w:t>
      </w:r>
      <w:r w:rsidDel="00000000" w:rsidR="00000000" w:rsidRPr="00000000">
        <w:rPr>
          <w:b w:val="1"/>
          <w:color w:val="009900"/>
          <w:sz w:val="19"/>
          <w:szCs w:val="19"/>
          <w:shd w:fill="f4f4f4" w:val="clear"/>
          <w:rtl w:val="0"/>
        </w:rPr>
        <w:t xml:space="preserve">)</w:t>
      </w:r>
      <w:r w:rsidDel="00000000" w:rsidR="00000000" w:rsidRPr="00000000">
        <w:rPr>
          <w:b w:val="1"/>
          <w:color w:val="3a3a3a"/>
          <w:sz w:val="19"/>
          <w:szCs w:val="19"/>
          <w:shd w:fill="f4f4f4" w:val="clear"/>
          <w:rtl w:val="0"/>
        </w:rPr>
        <w:t xml:space="preserve"> in E</w:t>
      </w:r>
      <w:r w:rsidDel="00000000" w:rsidR="00000000" w:rsidRPr="00000000">
        <w:rPr>
          <w:b w:val="1"/>
          <w:color w:val="009900"/>
          <w:sz w:val="19"/>
          <w:szCs w:val="19"/>
          <w:shd w:fill="f4f4f4" w:val="clear"/>
          <w:rtl w:val="0"/>
        </w:rPr>
        <w:t xml:space="preserve">[</w:t>
      </w:r>
      <w:r w:rsidDel="00000000" w:rsidR="00000000" w:rsidRPr="00000000">
        <w:rPr>
          <w:b w:val="1"/>
          <w:color w:val="3a3a3a"/>
          <w:sz w:val="19"/>
          <w:szCs w:val="19"/>
          <w:shd w:fill="f4f4f4" w:val="clear"/>
          <w:rtl w:val="0"/>
        </w:rPr>
        <w:t xml:space="preserve">g</w:t>
      </w:r>
      <w:r w:rsidDel="00000000" w:rsidR="00000000" w:rsidRPr="00000000">
        <w:rPr>
          <w:b w:val="1"/>
          <w:color w:val="009900"/>
          <w:sz w:val="19"/>
          <w:szCs w:val="19"/>
          <w:shd w:fill="f4f4f4" w:val="clear"/>
          <w:rtl w:val="0"/>
        </w:rPr>
        <w:t xml:space="preserve">]</w:t>
      </w:r>
    </w:p>
    <w:p w:rsidR="00000000" w:rsidDel="00000000" w:rsidP="00000000" w:rsidRDefault="00000000" w:rsidRPr="00000000" w14:paraId="000001E2">
      <w:pPr>
        <w:shd w:fill="fdfdfd" w:val="clear"/>
        <w:spacing w:line="392.72727272727275" w:lineRule="auto"/>
        <w:jc w:val="both"/>
        <w:rPr>
          <w:b w:val="1"/>
          <w:color w:val="009900"/>
          <w:sz w:val="19"/>
          <w:szCs w:val="19"/>
          <w:shd w:fill="f4f4f4" w:val="clear"/>
        </w:rPr>
      </w:pPr>
      <w:r w:rsidDel="00000000" w:rsidR="00000000" w:rsidRPr="00000000">
        <w:rPr>
          <w:b w:val="1"/>
          <w:color w:val="3a3a3a"/>
          <w:sz w:val="19"/>
          <w:szCs w:val="19"/>
          <w:shd w:fill="f4f4f4" w:val="clear"/>
          <w:rtl w:val="0"/>
        </w:rPr>
        <w:t xml:space="preserve">           </w:t>
        <w:tab/>
      </w:r>
      <w:r w:rsidDel="00000000" w:rsidR="00000000" w:rsidRPr="00000000">
        <w:rPr>
          <w:b w:val="1"/>
          <w:color w:val="b1b100"/>
          <w:sz w:val="19"/>
          <w:szCs w:val="19"/>
          <w:shd w:fill="f4f4f4" w:val="clear"/>
          <w:rtl w:val="0"/>
        </w:rPr>
        <w:t xml:space="preserve">do</w:t>
      </w:r>
      <w:r w:rsidDel="00000000" w:rsidR="00000000" w:rsidRPr="00000000">
        <w:rPr>
          <w:b w:val="1"/>
          <w:color w:val="3a3a3a"/>
          <w:sz w:val="19"/>
          <w:szCs w:val="19"/>
          <w:shd w:fill="f4f4f4" w:val="clear"/>
          <w:rtl w:val="0"/>
        </w:rPr>
        <w:t xml:space="preserve"> Relax</w:t>
      </w:r>
      <w:r w:rsidDel="00000000" w:rsidR="00000000" w:rsidRPr="00000000">
        <w:rPr>
          <w:b w:val="1"/>
          <w:color w:val="009900"/>
          <w:sz w:val="19"/>
          <w:szCs w:val="19"/>
          <w:shd w:fill="f4f4f4" w:val="clear"/>
          <w:rtl w:val="0"/>
        </w:rPr>
        <w:t xml:space="preserve">(</w:t>
      </w:r>
      <w:r w:rsidDel="00000000" w:rsidR="00000000" w:rsidRPr="00000000">
        <w:rPr>
          <w:b w:val="1"/>
          <w:color w:val="3a3a3a"/>
          <w:sz w:val="19"/>
          <w:szCs w:val="19"/>
          <w:shd w:fill="f4f4f4" w:val="clear"/>
          <w:rtl w:val="0"/>
        </w:rPr>
        <w:t xml:space="preserve">u</w:t>
      </w:r>
      <w:r w:rsidDel="00000000" w:rsidR="00000000" w:rsidRPr="00000000">
        <w:rPr>
          <w:b w:val="1"/>
          <w:color w:val="339933"/>
          <w:sz w:val="19"/>
          <w:szCs w:val="19"/>
          <w:shd w:fill="f4f4f4" w:val="clear"/>
          <w:rtl w:val="0"/>
        </w:rPr>
        <w:t xml:space="preserve">,</w:t>
      </w:r>
      <w:r w:rsidDel="00000000" w:rsidR="00000000" w:rsidRPr="00000000">
        <w:rPr>
          <w:b w:val="1"/>
          <w:color w:val="3a3a3a"/>
          <w:sz w:val="19"/>
          <w:szCs w:val="19"/>
          <w:shd w:fill="f4f4f4" w:val="clear"/>
          <w:rtl w:val="0"/>
        </w:rPr>
        <w:t xml:space="preserve">v</w:t>
      </w:r>
      <w:r w:rsidDel="00000000" w:rsidR="00000000" w:rsidRPr="00000000">
        <w:rPr>
          <w:b w:val="1"/>
          <w:color w:val="339933"/>
          <w:sz w:val="19"/>
          <w:szCs w:val="19"/>
          <w:shd w:fill="f4f4f4" w:val="clear"/>
          <w:rtl w:val="0"/>
        </w:rPr>
        <w:t xml:space="preserve">,</w:t>
      </w:r>
      <w:r w:rsidDel="00000000" w:rsidR="00000000" w:rsidRPr="00000000">
        <w:rPr>
          <w:b w:val="1"/>
          <w:color w:val="3a3a3a"/>
          <w:sz w:val="19"/>
          <w:szCs w:val="19"/>
          <w:shd w:fill="f4f4f4" w:val="clear"/>
          <w:rtl w:val="0"/>
        </w:rPr>
        <w:t xml:space="preserve">w</w:t>
      </w:r>
      <w:r w:rsidDel="00000000" w:rsidR="00000000" w:rsidRPr="00000000">
        <w:rPr>
          <w:b w:val="1"/>
          <w:color w:val="009900"/>
          <w:sz w:val="19"/>
          <w:szCs w:val="19"/>
          <w:shd w:fill="f4f4f4" w:val="clear"/>
          <w:rtl w:val="0"/>
        </w:rPr>
        <w:t xml:space="preserve">)</w:t>
      </w:r>
    </w:p>
    <w:p w:rsidR="00000000" w:rsidDel="00000000" w:rsidP="00000000" w:rsidRDefault="00000000" w:rsidRPr="00000000" w14:paraId="000001E3">
      <w:pPr>
        <w:shd w:fill="fdfdfd" w:val="clear"/>
        <w:spacing w:line="392.72727272727275" w:lineRule="auto"/>
        <w:jc w:val="both"/>
        <w:rPr>
          <w:b w:val="1"/>
          <w:color w:val="3a3a3a"/>
          <w:sz w:val="19"/>
          <w:szCs w:val="19"/>
          <w:shd w:fill="f4f4f4" w:val="clear"/>
        </w:rPr>
      </w:pPr>
      <w:r w:rsidDel="00000000" w:rsidR="00000000" w:rsidRPr="00000000">
        <w:rPr>
          <w:b w:val="1"/>
          <w:color w:val="3a3a3a"/>
          <w:sz w:val="19"/>
          <w:szCs w:val="19"/>
          <w:shd w:fill="f4f4f4" w:val="clear"/>
          <w:rtl w:val="0"/>
        </w:rPr>
        <w:t xml:space="preserve">   </w:t>
      </w:r>
      <w:r w:rsidDel="00000000" w:rsidR="00000000" w:rsidRPr="00000000">
        <w:rPr>
          <w:b w:val="1"/>
          <w:color w:val="b1b100"/>
          <w:sz w:val="19"/>
          <w:szCs w:val="19"/>
          <w:shd w:fill="f4f4f4" w:val="clear"/>
          <w:rtl w:val="0"/>
        </w:rPr>
        <w:t xml:space="preserve">return</w:t>
      </w:r>
      <w:r w:rsidDel="00000000" w:rsidR="00000000" w:rsidRPr="00000000">
        <w:rPr>
          <w:b w:val="1"/>
          <w:color w:val="3a3a3a"/>
          <w:sz w:val="19"/>
          <w:szCs w:val="19"/>
          <w:shd w:fill="f4f4f4" w:val="clear"/>
          <w:rtl w:val="0"/>
        </w:rPr>
        <w:t xml:space="preserve"> True </w:t>
      </w:r>
    </w:p>
    <w:p w:rsidR="00000000" w:rsidDel="00000000" w:rsidP="00000000" w:rsidRDefault="00000000" w:rsidRPr="00000000" w14:paraId="000001E4">
      <w:pPr>
        <w:rPr>
          <w:color w:val="111111"/>
          <w:sz w:val="27"/>
          <w:szCs w:val="27"/>
          <w:shd w:fill="fcfcfc" w:val="clear"/>
        </w:rPr>
      </w:pPr>
      <w:r w:rsidDel="00000000" w:rsidR="00000000" w:rsidRPr="00000000">
        <w:rPr>
          <w:rtl w:val="0"/>
        </w:rPr>
      </w:r>
    </w:p>
    <w:p w:rsidR="00000000" w:rsidDel="00000000" w:rsidP="00000000" w:rsidRDefault="00000000" w:rsidRPr="00000000" w14:paraId="000001E5">
      <w:pPr>
        <w:spacing w:after="340" w:lineRule="auto"/>
        <w:rPr>
          <w:b w:val="1"/>
          <w:color w:val="00ff00"/>
          <w:sz w:val="35"/>
          <w:szCs w:val="35"/>
        </w:rPr>
      </w:pPr>
      <w:r w:rsidDel="00000000" w:rsidR="00000000" w:rsidRPr="00000000">
        <w:rPr>
          <w:b w:val="1"/>
          <w:color w:val="00ff00"/>
          <w:sz w:val="35"/>
          <w:szCs w:val="35"/>
          <w:rtl w:val="0"/>
        </w:rPr>
        <w:t xml:space="preserve">Question 23</w:t>
      </w:r>
    </w:p>
    <w:p w:rsidR="00000000" w:rsidDel="00000000" w:rsidP="00000000" w:rsidRDefault="00000000" w:rsidRPr="00000000" w14:paraId="000001E6">
      <w:pPr>
        <w:spacing w:after="340" w:lineRule="auto"/>
        <w:rPr>
          <w:color w:val="00ff00"/>
          <w:sz w:val="33"/>
          <w:szCs w:val="33"/>
        </w:rPr>
      </w:pPr>
      <w:r w:rsidDel="00000000" w:rsidR="00000000" w:rsidRPr="00000000">
        <w:rPr>
          <w:color w:val="00ff00"/>
          <w:sz w:val="33"/>
          <w:szCs w:val="33"/>
          <w:rtl w:val="0"/>
        </w:rPr>
        <w:t xml:space="preserve">Consider the following code and choose the appropriate option</w:t>
      </w:r>
    </w:p>
    <w:p w:rsidR="00000000" w:rsidDel="00000000" w:rsidP="00000000" w:rsidRDefault="00000000" w:rsidRPr="00000000" w14:paraId="000001E7">
      <w:pPr>
        <w:spacing w:after="340" w:lineRule="auto"/>
        <w:rPr>
          <w:color w:val="00ff00"/>
          <w:sz w:val="23"/>
          <w:szCs w:val="23"/>
        </w:rPr>
      </w:pPr>
      <w:r w:rsidDel="00000000" w:rsidR="00000000" w:rsidRPr="00000000">
        <w:rPr>
          <w:rtl w:val="0"/>
        </w:rPr>
      </w:r>
    </w:p>
    <w:p w:rsidR="00000000" w:rsidDel="00000000" w:rsidP="00000000" w:rsidRDefault="00000000" w:rsidRPr="00000000" w14:paraId="000001E8">
      <w:pPr>
        <w:spacing w:after="340" w:lineRule="auto"/>
        <w:rPr>
          <w:color w:val="00ff00"/>
          <w:sz w:val="23"/>
          <w:szCs w:val="23"/>
        </w:rPr>
      </w:pPr>
      <w:r w:rsidDel="00000000" w:rsidR="00000000" w:rsidRPr="00000000">
        <w:rPr>
          <w:color w:val="00ff00"/>
          <w:sz w:val="23"/>
          <w:szCs w:val="23"/>
        </w:rPr>
        <w:drawing>
          <wp:inline distB="114300" distT="114300" distL="114300" distR="114300">
            <wp:extent cx="5272088" cy="2407925"/>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72088" cy="240792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after="340" w:lineRule="auto"/>
        <w:rPr>
          <w:color w:val="00ff00"/>
          <w:sz w:val="23"/>
          <w:szCs w:val="23"/>
        </w:rPr>
      </w:pPr>
      <w:r w:rsidDel="00000000" w:rsidR="00000000" w:rsidRPr="00000000">
        <w:rPr>
          <w:color w:val="00ff00"/>
          <w:sz w:val="23"/>
          <w:szCs w:val="23"/>
          <w:rtl w:val="0"/>
        </w:rPr>
        <w:t xml:space="preserve">1)</w:t>
      </w:r>
    </w:p>
    <w:p w:rsidR="00000000" w:rsidDel="00000000" w:rsidP="00000000" w:rsidRDefault="00000000" w:rsidRPr="00000000" w14:paraId="000001EA">
      <w:pPr>
        <w:spacing w:after="340" w:lineRule="auto"/>
        <w:rPr>
          <w:color w:val="00ff00"/>
          <w:sz w:val="23"/>
          <w:szCs w:val="23"/>
        </w:rPr>
      </w:pPr>
      <w:r w:rsidDel="00000000" w:rsidR="00000000" w:rsidRPr="00000000">
        <w:rPr>
          <w:color w:val="00ff00"/>
          <w:sz w:val="23"/>
          <w:szCs w:val="23"/>
        </w:rPr>
        <w:drawing>
          <wp:inline distB="114300" distT="114300" distL="114300" distR="114300">
            <wp:extent cx="5129213" cy="106036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29213" cy="1060366"/>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after="340" w:lineRule="auto"/>
        <w:rPr>
          <w:color w:val="00ff00"/>
          <w:sz w:val="23"/>
          <w:szCs w:val="23"/>
        </w:rPr>
      </w:pPr>
      <w:r w:rsidDel="00000000" w:rsidR="00000000" w:rsidRPr="00000000">
        <w:rPr>
          <w:color w:val="00ff00"/>
          <w:sz w:val="23"/>
          <w:szCs w:val="23"/>
          <w:rtl w:val="0"/>
        </w:rPr>
        <w:t xml:space="preserve">2)</w:t>
      </w:r>
    </w:p>
    <w:p w:rsidR="00000000" w:rsidDel="00000000" w:rsidP="00000000" w:rsidRDefault="00000000" w:rsidRPr="00000000" w14:paraId="000001EC">
      <w:pPr>
        <w:spacing w:after="340" w:lineRule="auto"/>
        <w:rPr>
          <w:color w:val="00ff00"/>
          <w:sz w:val="23"/>
          <w:szCs w:val="23"/>
        </w:rPr>
      </w:pPr>
      <w:r w:rsidDel="00000000" w:rsidR="00000000" w:rsidRPr="00000000">
        <w:rPr>
          <w:color w:val="00ff00"/>
          <w:sz w:val="23"/>
          <w:szCs w:val="23"/>
        </w:rPr>
        <w:drawing>
          <wp:inline distB="114300" distT="114300" distL="114300" distR="114300">
            <wp:extent cx="3900488" cy="1020614"/>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900488" cy="1020614"/>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spacing w:after="340" w:lineRule="auto"/>
        <w:rPr>
          <w:color w:val="00ff00"/>
          <w:sz w:val="23"/>
          <w:szCs w:val="23"/>
        </w:rPr>
      </w:pPr>
      <w:r w:rsidDel="00000000" w:rsidR="00000000" w:rsidRPr="00000000">
        <w:rPr>
          <w:color w:val="00ff00"/>
          <w:sz w:val="23"/>
          <w:szCs w:val="23"/>
          <w:rtl w:val="0"/>
        </w:rPr>
        <w:t xml:space="preserve">3)</w:t>
      </w:r>
    </w:p>
    <w:p w:rsidR="00000000" w:rsidDel="00000000" w:rsidP="00000000" w:rsidRDefault="00000000" w:rsidRPr="00000000" w14:paraId="000001EE">
      <w:pPr>
        <w:spacing w:after="340" w:lineRule="auto"/>
        <w:rPr>
          <w:color w:val="00ff00"/>
          <w:sz w:val="23"/>
          <w:szCs w:val="23"/>
        </w:rPr>
      </w:pPr>
      <w:r w:rsidDel="00000000" w:rsidR="00000000" w:rsidRPr="00000000">
        <w:rPr>
          <w:color w:val="00ff00"/>
          <w:sz w:val="23"/>
          <w:szCs w:val="23"/>
        </w:rPr>
        <w:drawing>
          <wp:inline distB="114300" distT="114300" distL="114300" distR="114300">
            <wp:extent cx="5024438" cy="93403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24438" cy="93403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after="340" w:lineRule="auto"/>
        <w:rPr>
          <w:color w:val="00ff00"/>
          <w:sz w:val="23"/>
          <w:szCs w:val="23"/>
        </w:rPr>
      </w:pPr>
      <w:r w:rsidDel="00000000" w:rsidR="00000000" w:rsidRPr="00000000">
        <w:rPr>
          <w:color w:val="00ff00"/>
          <w:sz w:val="23"/>
          <w:szCs w:val="23"/>
          <w:rtl w:val="0"/>
        </w:rPr>
        <w:t xml:space="preserve">4)</w:t>
      </w:r>
    </w:p>
    <w:p w:rsidR="00000000" w:rsidDel="00000000" w:rsidP="00000000" w:rsidRDefault="00000000" w:rsidRPr="00000000" w14:paraId="000001F0">
      <w:pPr>
        <w:spacing w:after="340" w:lineRule="auto"/>
        <w:rPr>
          <w:color w:val="00ff00"/>
          <w:sz w:val="23"/>
          <w:szCs w:val="23"/>
        </w:rPr>
      </w:pPr>
      <w:r w:rsidDel="00000000" w:rsidR="00000000" w:rsidRPr="00000000">
        <w:rPr>
          <w:color w:val="00ff00"/>
          <w:sz w:val="23"/>
          <w:szCs w:val="23"/>
        </w:rPr>
        <w:drawing>
          <wp:inline distB="114300" distT="114300" distL="114300" distR="114300">
            <wp:extent cx="4843463" cy="952681"/>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43463" cy="952681"/>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rPr>
          <w:color w:val="111111"/>
          <w:sz w:val="27"/>
          <w:szCs w:val="27"/>
          <w:shd w:fill="fcfcfc" w:val="clear"/>
        </w:rPr>
      </w:pPr>
      <w:r w:rsidDel="00000000" w:rsidR="00000000" w:rsidRPr="00000000">
        <w:rPr>
          <w:rtl w:val="0"/>
        </w:rPr>
      </w:r>
    </w:p>
    <w:p w:rsidR="00000000" w:rsidDel="00000000" w:rsidP="00000000" w:rsidRDefault="00000000" w:rsidRPr="00000000" w14:paraId="000001F2">
      <w:pPr>
        <w:rPr>
          <w:color w:val="111111"/>
          <w:sz w:val="27"/>
          <w:szCs w:val="27"/>
          <w:shd w:fill="fcfcfc" w:val="clear"/>
        </w:rPr>
      </w:pPr>
      <w:r w:rsidDel="00000000" w:rsidR="00000000" w:rsidRPr="00000000">
        <w:rPr>
          <w:rtl w:val="0"/>
        </w:rPr>
      </w:r>
    </w:p>
    <w:p w:rsidR="00000000" w:rsidDel="00000000" w:rsidP="00000000" w:rsidRDefault="00000000" w:rsidRPr="00000000" w14:paraId="000001F3">
      <w:pPr>
        <w:rPr>
          <w:color w:val="111111"/>
          <w:sz w:val="27"/>
          <w:szCs w:val="27"/>
          <w:shd w:fill="fcfcfc" w:val="clear"/>
        </w:rPr>
      </w:pPr>
      <w:r w:rsidDel="00000000" w:rsidR="00000000" w:rsidRPr="00000000">
        <w:rPr>
          <w:rtl w:val="0"/>
        </w:rPr>
      </w:r>
    </w:p>
    <w:p w:rsidR="00000000" w:rsidDel="00000000" w:rsidP="00000000" w:rsidRDefault="00000000" w:rsidRPr="00000000" w14:paraId="000001F4">
      <w:pPr>
        <w:rPr>
          <w:color w:val="111111"/>
          <w:sz w:val="27"/>
          <w:szCs w:val="27"/>
          <w:shd w:fill="fcfcfc" w:val="clear"/>
        </w:rPr>
      </w:pPr>
      <w:r w:rsidDel="00000000" w:rsidR="00000000" w:rsidRPr="00000000">
        <w:rPr>
          <w:rtl w:val="0"/>
        </w:rPr>
      </w:r>
    </w:p>
    <w:p w:rsidR="00000000" w:rsidDel="00000000" w:rsidP="00000000" w:rsidRDefault="00000000" w:rsidRPr="00000000" w14:paraId="000001F5">
      <w:pPr>
        <w:rPr>
          <w:color w:val="111111"/>
          <w:sz w:val="27"/>
          <w:szCs w:val="27"/>
          <w:shd w:fill="fcfcfc" w:val="clear"/>
        </w:rPr>
      </w:pPr>
      <w:r w:rsidDel="00000000" w:rsidR="00000000" w:rsidRPr="00000000">
        <w:rPr>
          <w:rtl w:val="0"/>
        </w:rPr>
      </w:r>
    </w:p>
    <w:p w:rsidR="00000000" w:rsidDel="00000000" w:rsidP="00000000" w:rsidRDefault="00000000" w:rsidRPr="00000000" w14:paraId="000001F6">
      <w:pPr>
        <w:rPr>
          <w:color w:val="111111"/>
          <w:sz w:val="27"/>
          <w:szCs w:val="27"/>
          <w:shd w:fill="fcfcfc" w:val="clear"/>
        </w:rPr>
      </w:pPr>
      <w:r w:rsidDel="00000000" w:rsidR="00000000" w:rsidRPr="00000000">
        <w:rPr>
          <w:rtl w:val="0"/>
        </w:rPr>
      </w:r>
    </w:p>
    <w:p w:rsidR="00000000" w:rsidDel="00000000" w:rsidP="00000000" w:rsidRDefault="00000000" w:rsidRPr="00000000" w14:paraId="000001F7">
      <w:pPr>
        <w:rPr>
          <w:color w:val="111111"/>
          <w:sz w:val="27"/>
          <w:szCs w:val="27"/>
          <w:shd w:fill="fcfcfc" w:val="clear"/>
        </w:rPr>
      </w:pPr>
      <w:r w:rsidDel="00000000" w:rsidR="00000000" w:rsidRPr="00000000">
        <w:rPr>
          <w:rtl w:val="0"/>
        </w:rPr>
      </w:r>
    </w:p>
    <w:p w:rsidR="00000000" w:rsidDel="00000000" w:rsidP="00000000" w:rsidRDefault="00000000" w:rsidRPr="00000000" w14:paraId="000001F8">
      <w:pPr>
        <w:rPr>
          <w:color w:val="111111"/>
          <w:sz w:val="27"/>
          <w:szCs w:val="27"/>
          <w:shd w:fill="fcfcfc" w:val="clear"/>
        </w:rPr>
      </w:pPr>
      <w:r w:rsidDel="00000000" w:rsidR="00000000" w:rsidRPr="00000000">
        <w:rPr>
          <w:rtl w:val="0"/>
        </w:rPr>
      </w:r>
    </w:p>
    <w:p w:rsidR="00000000" w:rsidDel="00000000" w:rsidP="00000000" w:rsidRDefault="00000000" w:rsidRPr="00000000" w14:paraId="000001F9">
      <w:pPr>
        <w:rPr>
          <w:color w:val="111111"/>
          <w:sz w:val="27"/>
          <w:szCs w:val="27"/>
          <w:shd w:fill="fcfcfc" w:val="clear"/>
        </w:rPr>
      </w:pPr>
      <w:r w:rsidDel="00000000" w:rsidR="00000000" w:rsidRPr="00000000">
        <w:rPr>
          <w:rtl w:val="0"/>
        </w:rPr>
      </w:r>
    </w:p>
    <w:p w:rsidR="00000000" w:rsidDel="00000000" w:rsidP="00000000" w:rsidRDefault="00000000" w:rsidRPr="00000000" w14:paraId="000001FA">
      <w:pPr>
        <w:rPr>
          <w:color w:val="111111"/>
          <w:sz w:val="27"/>
          <w:szCs w:val="27"/>
          <w:shd w:fill="fcfcfc" w:val="clear"/>
        </w:rPr>
      </w:pPr>
      <w:r w:rsidDel="00000000" w:rsidR="00000000" w:rsidRPr="00000000">
        <w:rPr>
          <w:rtl w:val="0"/>
        </w:rPr>
      </w:r>
    </w:p>
    <w:p w:rsidR="00000000" w:rsidDel="00000000" w:rsidP="00000000" w:rsidRDefault="00000000" w:rsidRPr="00000000" w14:paraId="000001FB">
      <w:pPr>
        <w:rPr>
          <w:color w:val="111111"/>
          <w:sz w:val="27"/>
          <w:szCs w:val="27"/>
          <w:shd w:fill="fcfcfc" w:val="clear"/>
        </w:rPr>
      </w:pPr>
      <w:r w:rsidDel="00000000" w:rsidR="00000000" w:rsidRPr="00000000">
        <w:rPr>
          <w:rtl w:val="0"/>
        </w:rPr>
      </w:r>
    </w:p>
    <w:p w:rsidR="00000000" w:rsidDel="00000000" w:rsidP="00000000" w:rsidRDefault="00000000" w:rsidRPr="00000000" w14:paraId="000001FC">
      <w:pPr>
        <w:rPr>
          <w:color w:val="111111"/>
          <w:sz w:val="27"/>
          <w:szCs w:val="27"/>
          <w:shd w:fill="fcfcfc" w:val="clear"/>
        </w:rPr>
      </w:pPr>
      <w:r w:rsidDel="00000000" w:rsidR="00000000" w:rsidRPr="00000000">
        <w:rPr>
          <w:rtl w:val="0"/>
        </w:rPr>
      </w:r>
    </w:p>
    <w:p w:rsidR="00000000" w:rsidDel="00000000" w:rsidP="00000000" w:rsidRDefault="00000000" w:rsidRPr="00000000" w14:paraId="000001FD">
      <w:pPr>
        <w:rPr>
          <w:color w:val="ffffff"/>
          <w:sz w:val="26"/>
          <w:szCs w:val="26"/>
          <w:shd w:fill="131417" w:val="clear"/>
        </w:rPr>
      </w:pPr>
      <w:r w:rsidDel="00000000" w:rsidR="00000000" w:rsidRPr="00000000">
        <w:rPr>
          <w:rtl w:val="0"/>
        </w:rPr>
      </w:r>
    </w:p>
    <w:p w:rsidR="00000000" w:rsidDel="00000000" w:rsidP="00000000" w:rsidRDefault="00000000" w:rsidRPr="00000000" w14:paraId="000001FE">
      <w:pPr>
        <w:rPr>
          <w:color w:val="ffffff"/>
          <w:sz w:val="26"/>
          <w:szCs w:val="26"/>
          <w:shd w:fill="131417" w:val="clear"/>
        </w:rPr>
      </w:pPr>
      <w:r w:rsidDel="00000000" w:rsidR="00000000" w:rsidRPr="00000000">
        <w:rPr>
          <w:rtl w:val="0"/>
        </w:rPr>
      </w:r>
    </w:p>
    <w:p w:rsidR="00000000" w:rsidDel="00000000" w:rsidP="00000000" w:rsidRDefault="00000000" w:rsidRPr="00000000" w14:paraId="000001FF">
      <w:pPr>
        <w:rPr>
          <w:color w:val="ffffff"/>
          <w:sz w:val="26"/>
          <w:szCs w:val="26"/>
          <w:shd w:fill="131417" w:val="clear"/>
        </w:rPr>
      </w:pPr>
      <w:r w:rsidDel="00000000" w:rsidR="00000000" w:rsidRPr="00000000">
        <w:rPr>
          <w:rtl w:val="0"/>
        </w:rPr>
      </w:r>
    </w:p>
    <w:p w:rsidR="00000000" w:rsidDel="00000000" w:rsidP="00000000" w:rsidRDefault="00000000" w:rsidRPr="00000000" w14:paraId="00000200">
      <w:pPr>
        <w:rPr>
          <w:color w:val="ffffff"/>
          <w:sz w:val="26"/>
          <w:szCs w:val="26"/>
          <w:shd w:fill="131417" w:val="clear"/>
        </w:rPr>
      </w:pPr>
      <w:r w:rsidDel="00000000" w:rsidR="00000000" w:rsidRPr="00000000">
        <w:rPr>
          <w:rtl w:val="0"/>
        </w:rPr>
      </w:r>
    </w:p>
    <w:p w:rsidR="00000000" w:rsidDel="00000000" w:rsidP="00000000" w:rsidRDefault="00000000" w:rsidRPr="00000000" w14:paraId="00000201">
      <w:pPr>
        <w:rPr>
          <w:color w:val="ffffff"/>
          <w:sz w:val="26"/>
          <w:szCs w:val="26"/>
          <w:shd w:fill="131417" w:val="clear"/>
        </w:rPr>
      </w:pPr>
      <w:r w:rsidDel="00000000" w:rsidR="00000000" w:rsidRPr="00000000">
        <w:rPr>
          <w:rtl w:val="0"/>
        </w:rPr>
      </w:r>
    </w:p>
    <w:p w:rsidR="00000000" w:rsidDel="00000000" w:rsidP="00000000" w:rsidRDefault="00000000" w:rsidRPr="00000000" w14:paraId="00000202">
      <w:pPr>
        <w:rPr>
          <w:color w:val="ffffff"/>
          <w:sz w:val="26"/>
          <w:szCs w:val="26"/>
          <w:shd w:fill="131417" w:val="clear"/>
        </w:rPr>
      </w:pPr>
      <w:r w:rsidDel="00000000" w:rsidR="00000000" w:rsidRPr="00000000">
        <w:rPr>
          <w:rtl w:val="0"/>
        </w:rPr>
      </w:r>
    </w:p>
    <w:p w:rsidR="00000000" w:rsidDel="00000000" w:rsidP="00000000" w:rsidRDefault="00000000" w:rsidRPr="00000000" w14:paraId="00000203">
      <w:pPr>
        <w:rPr>
          <w:color w:val="ffffff"/>
          <w:sz w:val="26"/>
          <w:szCs w:val="26"/>
          <w:shd w:fill="131417" w:val="clear"/>
        </w:rPr>
      </w:pPr>
      <w:r w:rsidDel="00000000" w:rsidR="00000000" w:rsidRPr="00000000">
        <w:rPr>
          <w:rtl w:val="0"/>
        </w:rPr>
      </w:r>
    </w:p>
    <w:p w:rsidR="00000000" w:rsidDel="00000000" w:rsidP="00000000" w:rsidRDefault="00000000" w:rsidRPr="00000000" w14:paraId="00000204">
      <w:pPr>
        <w:rPr>
          <w:color w:val="ffffff"/>
          <w:sz w:val="26"/>
          <w:szCs w:val="26"/>
          <w:shd w:fill="131417" w:val="clear"/>
        </w:rPr>
      </w:pPr>
      <w:r w:rsidDel="00000000" w:rsidR="00000000" w:rsidRPr="00000000">
        <w:rPr>
          <w:rtl w:val="0"/>
        </w:rPr>
      </w:r>
    </w:p>
    <w:p w:rsidR="00000000" w:rsidDel="00000000" w:rsidP="00000000" w:rsidRDefault="00000000" w:rsidRPr="00000000" w14:paraId="00000205">
      <w:pPr>
        <w:rPr>
          <w:color w:val="ffffff"/>
          <w:sz w:val="26"/>
          <w:szCs w:val="26"/>
          <w:shd w:fill="131417"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en.wikipedia.org/wiki/Decision_proble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